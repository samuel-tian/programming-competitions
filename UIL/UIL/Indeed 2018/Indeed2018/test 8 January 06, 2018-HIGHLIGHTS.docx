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309" w:rsidRDefault="000A1309" w:rsidP="000A1309">
      <w:pPr>
        <w:jc w:val="center"/>
        <w:rPr>
          <w:sz w:val="18"/>
        </w:rPr>
      </w:pPr>
      <w:r>
        <w:rPr>
          <w:sz w:val="18"/>
        </w:rPr>
        <w:t>Computer Science Contest #1718</w:t>
      </w:r>
      <w:r w:rsidRPr="00F75493">
        <w:rPr>
          <w:sz w:val="18"/>
        </w:rPr>
        <w:t>-</w:t>
      </w:r>
      <w:r>
        <w:rPr>
          <w:sz w:val="18"/>
        </w:rPr>
        <w:t>08</w:t>
      </w:r>
      <w:r w:rsidRPr="00F75493">
        <w:rPr>
          <w:sz w:val="18"/>
        </w:rPr>
        <w:fldChar w:fldCharType="begin"/>
      </w:r>
      <w:r w:rsidRPr="00F75493">
        <w:rPr>
          <w:sz w:val="18"/>
        </w:rPr>
        <w:instrText xml:space="preserve"> test#</w:instrText>
      </w:r>
      <w:r w:rsidRPr="00F75493">
        <w:rPr>
          <w:sz w:val="18"/>
        </w:rPr>
        <w:fldChar w:fldCharType="end"/>
      </w:r>
      <w:r>
        <w:rPr>
          <w:sz w:val="18"/>
        </w:rPr>
        <w:t xml:space="preserve">       January 06, 2018</w:t>
      </w:r>
    </w:p>
    <w:p w:rsidR="000A1309" w:rsidRDefault="000A1309" w:rsidP="000A1309">
      <w:pPr>
        <w:jc w:val="center"/>
        <w:rPr>
          <w:sz w:val="16"/>
        </w:rPr>
      </w:pPr>
    </w:p>
    <w:p w:rsidR="000A1309" w:rsidRDefault="000A1309" w:rsidP="000A1309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144"/>
          <w:tab w:val="left" w:pos="180"/>
        </w:tabs>
        <w:ind w:left="187" w:right="446"/>
        <w:jc w:val="both"/>
        <w:rPr>
          <w:b/>
          <w:sz w:val="18"/>
        </w:rPr>
      </w:pPr>
      <w:r>
        <w:rPr>
          <w:sz w:val="18"/>
        </w:rPr>
        <w:t xml:space="preserve">Note: Correct responses are based on Java, </w:t>
      </w:r>
      <w:r>
        <w:rPr>
          <w:b/>
          <w:sz w:val="18"/>
        </w:rPr>
        <w:t>J2sdk v 1.8.x</w:t>
      </w:r>
      <w:r>
        <w:rPr>
          <w:sz w:val="18"/>
        </w:rPr>
        <w:t>, fr</w:t>
      </w:r>
      <w:r>
        <w:rPr>
          <w:sz w:val="20"/>
        </w:rPr>
        <w:t>om</w:t>
      </w:r>
      <w:r>
        <w:rPr>
          <w:sz w:val="18"/>
        </w:rPr>
        <w:t xml:space="preserve"> Sun Microsystems, Inc. All provided code segments are intended to be syntactically correct, unless otherwise stated (i. e. </w:t>
      </w:r>
      <w:r>
        <w:rPr>
          <w:rFonts w:ascii="Courier New" w:hAnsi="Courier New"/>
          <w:sz w:val="18"/>
        </w:rPr>
        <w:t xml:space="preserve">error </w:t>
      </w:r>
      <w:r>
        <w:rPr>
          <w:sz w:val="18"/>
        </w:rPr>
        <w:t xml:space="preserve">is an answer choice) and any necessary Java 2 Standard Packages have been imported. Ignore any typographical errors and assume any undefined variables are defined as used. </w:t>
      </w:r>
      <w:r>
        <w:rPr>
          <w:b/>
          <w:sz w:val="18"/>
        </w:rPr>
        <w:t xml:space="preserve">For all output statements, assume that the System class has been statically imported…    </w:t>
      </w:r>
      <w:r>
        <w:rPr>
          <w:b/>
          <w:i/>
          <w:sz w:val="18"/>
        </w:rPr>
        <w:t>import static java.lang.System.*;</w:t>
      </w:r>
    </w:p>
    <w:p w:rsidR="007B4026" w:rsidRDefault="007B4026">
      <w:pPr>
        <w:tabs>
          <w:tab w:val="clear" w:pos="432"/>
          <w:tab w:val="clear" w:pos="720"/>
          <w:tab w:val="clear" w:pos="1008"/>
          <w:tab w:val="clear" w:pos="2880"/>
        </w:tabs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68"/>
        <w:gridCol w:w="4770"/>
      </w:tblGrid>
      <w:tr w:rsidR="007B4026">
        <w:trPr>
          <w:cantSplit/>
          <w:trHeight w:val="973"/>
        </w:trPr>
        <w:tc>
          <w:tcPr>
            <w:tcW w:w="10638" w:type="dxa"/>
            <w:gridSpan w:val="2"/>
          </w:tcPr>
          <w:p w:rsidR="007B4026" w:rsidRPr="000919C9" w:rsidRDefault="007B4026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0"/>
                <w:tab w:val="left" w:pos="1080"/>
                <w:tab w:val="left" w:pos="2160"/>
                <w:tab w:val="left" w:pos="3240"/>
                <w:tab w:val="left" w:pos="4320"/>
              </w:tabs>
              <w:spacing w:after="80"/>
              <w:ind w:hanging="90"/>
              <w:rPr>
                <w:sz w:val="20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>Question 1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smallCaps/>
                <w:color w:val="FFFFFF"/>
                <w:sz w:val="16"/>
                <w:lang w:val="fr-FR"/>
              </w:rPr>
              <w:t xml:space="preserve"> </w:t>
            </w:r>
          </w:p>
          <w:p w:rsidR="007B4026" w:rsidRPr="001A2AAD" w:rsidRDefault="007B4026" w:rsidP="00E87C2A">
            <w:pPr>
              <w:tabs>
                <w:tab w:val="clear" w:pos="432"/>
                <w:tab w:val="clear" w:pos="720"/>
                <w:tab w:val="clear" w:pos="1008"/>
                <w:tab w:val="clear" w:pos="2880"/>
                <w:tab w:val="left" w:pos="1080"/>
                <w:tab w:val="left" w:pos="2160"/>
                <w:tab w:val="left" w:pos="3240"/>
                <w:tab w:val="left" w:pos="4320"/>
              </w:tabs>
              <w:spacing w:before="80" w:after="120"/>
              <w:rPr>
                <w:sz w:val="20"/>
              </w:rPr>
            </w:pPr>
            <w:r w:rsidRPr="001A2AAD">
              <w:rPr>
                <w:rFonts w:ascii="Courier New" w:hAnsi="Courier New" w:cs="Courier New"/>
                <w:sz w:val="22"/>
                <w:vertAlign w:val="subscript"/>
              </w:rPr>
              <w:t xml:space="preserve"> </w:t>
            </w:r>
            <w:r w:rsidR="00E87C2A">
              <w:rPr>
                <w:sz w:val="22"/>
              </w:rPr>
              <w:t>Wha</w:t>
            </w:r>
            <w:bookmarkStart w:id="0" w:name="_GoBack"/>
            <w:bookmarkEnd w:id="0"/>
            <w:r w:rsidR="00E87C2A">
              <w:rPr>
                <w:sz w:val="22"/>
              </w:rPr>
              <w:t xml:space="preserve">t is </w:t>
            </w:r>
            <w:r w:rsidR="00DD5261">
              <w:rPr>
                <w:sz w:val="22"/>
              </w:rPr>
              <w:t xml:space="preserve"> </w:t>
            </w:r>
            <w:r w:rsidR="00DD5261" w:rsidRPr="004E1414">
              <w:rPr>
                <w:sz w:val="22"/>
                <w:highlight w:val="red"/>
              </w:rPr>
              <w:t>0b</w:t>
            </w:r>
            <w:r w:rsidR="00DD5261">
              <w:rPr>
                <w:sz w:val="22"/>
              </w:rPr>
              <w:t>10001</w:t>
            </w:r>
            <w:r w:rsidR="00DD5261">
              <w:rPr>
                <w:sz w:val="22"/>
                <w:vertAlign w:val="subscript"/>
              </w:rPr>
              <w:t>2</w:t>
            </w:r>
            <w:r w:rsidR="00DD5261">
              <w:rPr>
                <w:sz w:val="22"/>
              </w:rPr>
              <w:t xml:space="preserve"> + </w:t>
            </w:r>
            <w:r w:rsidR="00DD5261" w:rsidRPr="00DD5261">
              <w:rPr>
                <w:sz w:val="22"/>
              </w:rPr>
              <w:t>FD</w:t>
            </w:r>
            <w:r w:rsidR="00DD5261">
              <w:rPr>
                <w:sz w:val="22"/>
                <w:vertAlign w:val="subscript"/>
              </w:rPr>
              <w:t>16</w:t>
            </w:r>
            <w:r w:rsidR="001A2AAD">
              <w:rPr>
                <w:sz w:val="22"/>
                <w:szCs w:val="22"/>
              </w:rPr>
              <w:t>?</w:t>
            </w:r>
          </w:p>
          <w:p w:rsidR="007B4026" w:rsidRDefault="007B4026" w:rsidP="004B34BB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2340"/>
                <w:tab w:val="left" w:pos="2610"/>
                <w:tab w:val="left" w:pos="4050"/>
                <w:tab w:val="left" w:pos="4320"/>
                <w:tab w:val="left" w:pos="6390"/>
                <w:tab w:val="left" w:pos="6690"/>
                <w:tab w:val="left" w:pos="8550"/>
                <w:tab w:val="left" w:pos="8820"/>
              </w:tabs>
              <w:spacing w:after="80"/>
              <w:rPr>
                <w:rFonts w:ascii="Courier New" w:hAnsi="Courier New"/>
                <w:sz w:val="20"/>
              </w:rPr>
            </w:pPr>
            <w:r w:rsidRPr="000919C9">
              <w:rPr>
                <w:sz w:val="20"/>
                <w:lang w:val="fr-FR"/>
              </w:rPr>
              <w:t>A.</w:t>
            </w:r>
            <w:r w:rsidR="004B34BB" w:rsidRPr="000919C9">
              <w:rPr>
                <w:sz w:val="20"/>
                <w:lang w:val="fr-FR"/>
              </w:rPr>
              <w:tab/>
            </w:r>
            <w:r w:rsidR="00DD5261" w:rsidRPr="00CB000E">
              <w:rPr>
                <w:rFonts w:ascii="Courier New" w:hAnsi="Courier New" w:cs="Courier New"/>
                <w:sz w:val="20"/>
                <w:lang w:val="fr-FR"/>
              </w:rPr>
              <w:t>100001010</w:t>
            </w:r>
            <w:r w:rsidR="00DD5261" w:rsidRPr="00CB000E">
              <w:rPr>
                <w:rFonts w:ascii="Courier New" w:hAnsi="Courier New" w:cs="Courier New"/>
                <w:sz w:val="20"/>
                <w:vertAlign w:val="subscript"/>
                <w:lang w:val="fr-FR"/>
              </w:rPr>
              <w:t>2</w:t>
            </w:r>
            <w:r>
              <w:rPr>
                <w:rFonts w:ascii="Courier New" w:hAnsi="Courier New" w:cs="Courier New"/>
                <w:vertAlign w:val="subscript"/>
              </w:rPr>
              <w:fldChar w:fldCharType="begin"/>
            </w:r>
            <w:r w:rsidRPr="000919C9">
              <w:rPr>
                <w:rFonts w:ascii="Courier New" w:hAnsi="Courier New" w:cs="Courier New"/>
                <w:vertAlign w:val="subscript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vertAlign w:val="subscript"/>
              </w:rPr>
              <w:fldChar w:fldCharType="end"/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  <w:r w:rsidRPr="00CB000E">
              <w:rPr>
                <w:sz w:val="20"/>
                <w:lang w:val="fr-FR"/>
              </w:rPr>
              <w:t xml:space="preserve">B. </w:t>
            </w:r>
            <w:r w:rsidR="004B34BB" w:rsidRPr="00CB000E">
              <w:rPr>
                <w:sz w:val="20"/>
                <w:lang w:val="fr-FR"/>
              </w:rPr>
              <w:tab/>
            </w:r>
            <w:r w:rsidR="00CB000E" w:rsidRPr="00CB000E">
              <w:rPr>
                <w:rFonts w:ascii="Courier New" w:hAnsi="Courier New" w:cs="Courier New"/>
                <w:sz w:val="20"/>
              </w:rPr>
              <w:t>11</w:t>
            </w:r>
            <w:r w:rsidR="00DD5261" w:rsidRPr="00CB000E">
              <w:rPr>
                <w:rFonts w:ascii="Courier New" w:hAnsi="Courier New" w:cs="Courier New"/>
                <w:sz w:val="20"/>
              </w:rPr>
              <w:t>032</w:t>
            </w:r>
            <w:r w:rsidR="00DD5261" w:rsidRPr="00CB000E">
              <w:rPr>
                <w:rFonts w:ascii="Courier New" w:hAnsi="Courier New" w:cs="Courier New"/>
                <w:sz w:val="20"/>
                <w:vertAlign w:val="subscript"/>
              </w:rPr>
              <w:t>4</w:t>
            </w:r>
            <w:r>
              <w:rPr>
                <w:rFonts w:ascii="Courier New" w:hAnsi="Courier New" w:cs="Courier New"/>
                <w:vertAlign w:val="subscript"/>
              </w:rPr>
              <w:fldChar w:fldCharType="begin"/>
            </w:r>
            <w:r w:rsidRPr="000919C9">
              <w:rPr>
                <w:rFonts w:ascii="Courier New" w:hAnsi="Courier New" w:cs="Courier New"/>
                <w:vertAlign w:val="subscript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vertAlign w:val="subscript"/>
              </w:rPr>
              <w:fldChar w:fldCharType="end"/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  <w:r w:rsidRPr="00CB000E">
              <w:rPr>
                <w:sz w:val="20"/>
              </w:rPr>
              <w:t>C.</w:t>
            </w:r>
            <w:r w:rsidR="004B34BB" w:rsidRPr="00CB000E">
              <w:rPr>
                <w:sz w:val="20"/>
                <w:lang w:val="fr-FR"/>
              </w:rPr>
              <w:tab/>
            </w:r>
            <w:r w:rsidR="00CB000E" w:rsidRPr="00CB000E">
              <w:rPr>
                <w:rFonts w:ascii="Courier New" w:hAnsi="Courier New" w:cs="Courier New"/>
                <w:sz w:val="20"/>
              </w:rPr>
              <w:t>42</w:t>
            </w:r>
            <w:r w:rsidR="00DD5261" w:rsidRPr="00CB000E">
              <w:rPr>
                <w:rFonts w:ascii="Courier New" w:hAnsi="Courier New" w:cs="Courier New"/>
                <w:sz w:val="20"/>
              </w:rPr>
              <w:t>6</w:t>
            </w:r>
            <w:r w:rsidR="00DD5261" w:rsidRPr="00CB000E">
              <w:rPr>
                <w:rFonts w:ascii="Courier New" w:hAnsi="Courier New" w:cs="Courier New"/>
                <w:sz w:val="20"/>
                <w:vertAlign w:val="subscript"/>
              </w:rPr>
              <w:t>8</w:t>
            </w:r>
            <w:r>
              <w:rPr>
                <w:rFonts w:ascii="Courier New" w:hAnsi="Courier New" w:cs="Courier New"/>
                <w:vertAlign w:val="subscript"/>
              </w:rPr>
              <w:fldChar w:fldCharType="begin"/>
            </w:r>
            <w:r w:rsidRPr="000919C9">
              <w:rPr>
                <w:rFonts w:ascii="Courier New" w:hAnsi="Courier New" w:cs="Courier New"/>
                <w:vertAlign w:val="subscript"/>
              </w:rPr>
              <w:instrText xml:space="preserve">  </w:instrText>
            </w:r>
            <w:r>
              <w:rPr>
                <w:rFonts w:ascii="Courier New" w:hAnsi="Courier New" w:cs="Courier New"/>
                <w:vertAlign w:val="subscript"/>
              </w:rPr>
              <w:fldChar w:fldCharType="end"/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</w:rPr>
              <w:tab/>
            </w:r>
            <w:r w:rsidRPr="00CB000E">
              <w:rPr>
                <w:sz w:val="20"/>
              </w:rPr>
              <w:t>D.</w:t>
            </w:r>
            <w:r w:rsidR="004B34BB" w:rsidRPr="00CB000E">
              <w:rPr>
                <w:sz w:val="20"/>
              </w:rPr>
              <w:tab/>
            </w:r>
            <w:r w:rsidR="00DD5261" w:rsidRPr="00CB000E">
              <w:rPr>
                <w:rFonts w:ascii="Courier New" w:hAnsi="Courier New" w:cs="Courier New"/>
                <w:sz w:val="20"/>
              </w:rPr>
              <w:t>10e</w:t>
            </w:r>
            <w:r w:rsidR="00DD5261" w:rsidRPr="00CB000E">
              <w:rPr>
                <w:rFonts w:ascii="Courier New" w:hAnsi="Courier New" w:cs="Courier New"/>
                <w:sz w:val="20"/>
                <w:vertAlign w:val="subscript"/>
              </w:rPr>
              <w:t>16</w:t>
            </w:r>
            <w:r>
              <w:rPr>
                <w:rFonts w:ascii="Courier New" w:hAnsi="Courier New" w:cs="Courier New"/>
                <w:vertAlign w:val="subscript"/>
              </w:rPr>
              <w:fldChar w:fldCharType="begin"/>
            </w:r>
            <w:r>
              <w:rPr>
                <w:rFonts w:ascii="Courier New" w:hAnsi="Courier New" w:cs="Courier New"/>
                <w:vertAlign w:val="subscript"/>
              </w:rPr>
              <w:instrText xml:space="preserve">  </w:instrText>
            </w:r>
            <w:r>
              <w:rPr>
                <w:rFonts w:ascii="Courier New" w:hAnsi="Courier New" w:cs="Courier New"/>
                <w:vertAlign w:val="subscript"/>
              </w:rPr>
              <w:fldChar w:fldCharType="end"/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</w:r>
            <w:r w:rsidRPr="00CB000E">
              <w:rPr>
                <w:sz w:val="20"/>
              </w:rPr>
              <w:t>E.</w:t>
            </w:r>
            <w:r w:rsidR="004B34BB" w:rsidRPr="00CB000E">
              <w:rPr>
                <w:sz w:val="20"/>
              </w:rPr>
              <w:tab/>
            </w:r>
            <w:r w:rsidR="00CB000E" w:rsidRPr="00CB000E">
              <w:rPr>
                <w:rFonts w:ascii="Courier New" w:hAnsi="Courier New" w:cs="Courier New"/>
                <w:sz w:val="20"/>
              </w:rPr>
              <w:t>29</w:t>
            </w:r>
            <w:r w:rsidR="00DD5261" w:rsidRPr="00CB000E">
              <w:rPr>
                <w:rFonts w:ascii="Courier New" w:hAnsi="Courier New" w:cs="Courier New"/>
                <w:sz w:val="20"/>
              </w:rPr>
              <w:t>0</w:t>
            </w:r>
            <w:r w:rsidR="00DD5261" w:rsidRPr="00CB000E">
              <w:rPr>
                <w:rFonts w:ascii="Courier New" w:hAnsi="Courier New" w:cs="Courier New"/>
                <w:sz w:val="20"/>
                <w:vertAlign w:val="subscript"/>
              </w:rPr>
              <w:t>10</w:t>
            </w:r>
            <w:r>
              <w:rPr>
                <w:rFonts w:ascii="Courier New" w:hAnsi="Courier New" w:cs="Courier New"/>
                <w:vertAlign w:val="subscript"/>
              </w:rPr>
              <w:fldChar w:fldCharType="begin"/>
            </w:r>
            <w:r>
              <w:rPr>
                <w:rFonts w:ascii="Courier New" w:hAnsi="Courier New" w:cs="Courier New"/>
                <w:vertAlign w:val="subscript"/>
              </w:rPr>
              <w:instrText xml:space="preserve">  </w:instrText>
            </w:r>
            <w:r>
              <w:rPr>
                <w:rFonts w:ascii="Courier New" w:hAnsi="Courier New" w:cs="Courier New"/>
                <w:vertAlign w:val="subscript"/>
              </w:rPr>
              <w:fldChar w:fldCharType="end"/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</w:tr>
      <w:tr w:rsidR="007B4026">
        <w:trPr>
          <w:cantSplit/>
        </w:trPr>
        <w:tc>
          <w:tcPr>
            <w:tcW w:w="5868" w:type="dxa"/>
          </w:tcPr>
          <w:p w:rsidR="007B4026" w:rsidRDefault="007B4026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</w:rPr>
            </w:pPr>
            <w:r>
              <w:rPr>
                <w:rFonts w:ascii="Arial" w:hAnsi="Arial"/>
                <w:smallCaps/>
                <w:color w:val="FFFFFF"/>
                <w:sz w:val="16"/>
                <w:highlight w:val="black"/>
              </w:rPr>
              <w:t xml:space="preserve">Question </w:t>
            </w:r>
            <w:r>
              <w:rPr>
                <w:rFonts w:ascii="Arial" w:hAnsi="Arial"/>
                <w:color w:val="FFFFFF"/>
                <w:sz w:val="16"/>
                <w:highlight w:val="black"/>
              </w:rPr>
              <w:t>2</w:t>
            </w:r>
            <w:r>
              <w:rPr>
                <w:rFonts w:ascii="Arial" w:hAnsi="Arial"/>
                <w:sz w:val="16"/>
                <w:highlight w:val="black"/>
              </w:rPr>
              <w:t xml:space="preserve"> xx</w:t>
            </w:r>
            <w:r>
              <w:rPr>
                <w:rFonts w:ascii="Arial" w:hAnsi="Arial"/>
                <w:color w:val="FFFFFF"/>
                <w:sz w:val="16"/>
              </w:rPr>
              <w:t xml:space="preserve"> </w:t>
            </w:r>
          </w:p>
          <w:p w:rsidR="007B4026" w:rsidRDefault="000919C9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output by the code to the right?</w:t>
            </w:r>
          </w:p>
          <w:p w:rsidR="007B4026" w:rsidRDefault="007B4026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>A.</w:t>
            </w:r>
            <w:r w:rsidR="004B34BB">
              <w:rPr>
                <w:sz w:val="20"/>
              </w:rPr>
              <w:tab/>
            </w:r>
            <w:r w:rsidR="00CB000E">
              <w:rPr>
                <w:rFonts w:ascii="Courier New" w:hAnsi="Courier New" w:cs="Courier New"/>
                <w:sz w:val="20"/>
              </w:rPr>
              <w:t>17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  <w:t>B.</w:t>
            </w:r>
            <w:r w:rsidR="004B34BB">
              <w:rPr>
                <w:sz w:val="20"/>
              </w:rPr>
              <w:tab/>
            </w:r>
            <w:r w:rsidR="00CB000E" w:rsidRPr="00CB000E">
              <w:rPr>
                <w:rFonts w:ascii="Courier New" w:hAnsi="Courier New" w:cs="Courier New"/>
                <w:sz w:val="20"/>
              </w:rPr>
              <w:t>17.5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</w:r>
            <w:r w:rsidRPr="00CB000E">
              <w:rPr>
                <w:rFonts w:ascii="Courier New" w:hAnsi="Courier New" w:cs="Courier New"/>
                <w:sz w:val="20"/>
              </w:rPr>
              <w:t>C.</w:t>
            </w:r>
            <w:r w:rsidR="004B34BB" w:rsidRPr="00CB000E">
              <w:rPr>
                <w:rFonts w:ascii="Courier New" w:hAnsi="Courier New" w:cs="Courier New"/>
                <w:sz w:val="20"/>
              </w:rPr>
              <w:tab/>
            </w:r>
            <w:r w:rsidR="00CB000E" w:rsidRPr="00CB000E">
              <w:rPr>
                <w:rFonts w:ascii="Courier New" w:hAnsi="Courier New" w:cs="Courier New"/>
                <w:sz w:val="20"/>
              </w:rPr>
              <w:t>5.0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  <w:t>D.</w:t>
            </w:r>
            <w:r w:rsidR="004B34BB">
              <w:rPr>
                <w:sz w:val="20"/>
              </w:rPr>
              <w:tab/>
            </w:r>
            <w:r w:rsidR="00CB000E">
              <w:rPr>
                <w:rFonts w:ascii="Courier New" w:hAnsi="Courier New" w:cs="Courier New"/>
                <w:sz w:val="20"/>
              </w:rPr>
              <w:t>5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  <w:t>E.</w:t>
            </w:r>
            <w:r w:rsidR="004B34BB">
              <w:rPr>
                <w:sz w:val="20"/>
              </w:rPr>
              <w:tab/>
            </w:r>
            <w:r w:rsidR="00CB000E">
              <w:rPr>
                <w:rFonts w:ascii="Courier New" w:hAnsi="Courier New" w:cs="Courier New"/>
                <w:sz w:val="20"/>
              </w:rPr>
              <w:t>14.5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CB000E" w:rsidRPr="00CB000E" w:rsidRDefault="006660E0" w:rsidP="00CB000E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br/>
            </w:r>
            <w:r w:rsidR="00CB000E" w:rsidRPr="00CB000E">
              <w:rPr>
                <w:rFonts w:ascii="Courier New" w:hAnsi="Courier New"/>
                <w:sz w:val="20"/>
              </w:rPr>
              <w:t>int x = 5;</w:t>
            </w:r>
          </w:p>
          <w:p w:rsidR="00CB000E" w:rsidRPr="00CB000E" w:rsidRDefault="00CB000E" w:rsidP="00CB000E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CB000E">
              <w:rPr>
                <w:rFonts w:ascii="Courier New" w:hAnsi="Courier New"/>
                <w:sz w:val="20"/>
              </w:rPr>
              <w:t>int y = 7;</w:t>
            </w:r>
          </w:p>
          <w:p w:rsidR="00CB000E" w:rsidRPr="00CB000E" w:rsidRDefault="00CB000E" w:rsidP="00CB000E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CB000E">
              <w:rPr>
                <w:rFonts w:ascii="Courier New" w:hAnsi="Courier New"/>
                <w:sz w:val="20"/>
              </w:rPr>
              <w:t>double z = 12.5;</w:t>
            </w:r>
          </w:p>
          <w:p w:rsidR="007B4026" w:rsidRDefault="00CB000E" w:rsidP="00CB000E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CB000E">
              <w:rPr>
                <w:rFonts w:ascii="Courier New" w:hAnsi="Courier New"/>
                <w:sz w:val="20"/>
              </w:rPr>
              <w:t>out.println(x % y+z);</w:t>
            </w:r>
            <w:r w:rsidR="006660E0">
              <w:rPr>
                <w:rFonts w:ascii="Courier New" w:hAnsi="Courier New"/>
                <w:sz w:val="20"/>
              </w:rPr>
              <w:br/>
            </w:r>
          </w:p>
        </w:tc>
      </w:tr>
      <w:tr w:rsidR="004B34BB">
        <w:trPr>
          <w:trHeight w:val="1081"/>
        </w:trPr>
        <w:tc>
          <w:tcPr>
            <w:tcW w:w="5868" w:type="dxa"/>
          </w:tcPr>
          <w:p w:rsidR="004B34BB" w:rsidRPr="000919C9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3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0919C9" w:rsidRDefault="000919C9" w:rsidP="000919C9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output by the code to the right?</w:t>
            </w:r>
          </w:p>
          <w:p w:rsidR="004B34BB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 w:rsidR="00E50205">
              <w:rPr>
                <w:rFonts w:ascii="Courier New" w:hAnsi="Courier New" w:cs="Courier New"/>
                <w:sz w:val="20"/>
              </w:rPr>
              <w:t>Go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B.</w:t>
            </w:r>
            <w:r w:rsidRPr="000919C9">
              <w:rPr>
                <w:sz w:val="20"/>
                <w:lang w:val="fr-FR"/>
              </w:rPr>
              <w:tab/>
            </w:r>
            <w:r w:rsidR="00E50205">
              <w:rPr>
                <w:sz w:val="20"/>
                <w:lang w:val="fr-FR"/>
              </w:rPr>
              <w:t>GO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C.</w:t>
            </w:r>
            <w:r w:rsidRPr="000919C9">
              <w:rPr>
                <w:sz w:val="20"/>
                <w:lang w:val="fr-FR"/>
              </w:rPr>
              <w:tab/>
            </w:r>
            <w:r w:rsidR="00E50205">
              <w:rPr>
                <w:rFonts w:ascii="Courier New" w:hAnsi="Courier New" w:cs="Courier New"/>
                <w:sz w:val="20"/>
              </w:rPr>
              <w:t>PRINT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 w:rsidR="00E50205">
              <w:rPr>
                <w:rFonts w:ascii="Courier New" w:hAnsi="Courier New" w:cs="Courier New"/>
                <w:sz w:val="20"/>
              </w:rPr>
              <w:t>%S%n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  <w:t>E.</w:t>
            </w:r>
            <w:r>
              <w:rPr>
                <w:sz w:val="20"/>
              </w:rPr>
              <w:tab/>
            </w:r>
            <w:r w:rsidR="00E50205">
              <w:rPr>
                <w:rFonts w:ascii="Courier New" w:hAnsi="Courier New" w:cs="Courier New"/>
                <w:sz w:val="20"/>
              </w:rPr>
              <w:t>print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E50205" w:rsidRPr="00E50205" w:rsidRDefault="00E50205" w:rsidP="00E5020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E50205">
              <w:rPr>
                <w:rFonts w:ascii="Courier New" w:hAnsi="Courier New"/>
                <w:sz w:val="20"/>
              </w:rPr>
              <w:t>String print = "Go";</w:t>
            </w:r>
          </w:p>
          <w:p w:rsidR="004B34BB" w:rsidRDefault="00E50205" w:rsidP="00E5020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E50205">
              <w:rPr>
                <w:rFonts w:ascii="Courier New" w:hAnsi="Courier New"/>
                <w:sz w:val="20"/>
              </w:rPr>
              <w:t>out.printf("%S%n","print");</w:t>
            </w:r>
          </w:p>
        </w:tc>
      </w:tr>
      <w:tr w:rsidR="004B34BB">
        <w:tc>
          <w:tcPr>
            <w:tcW w:w="5868" w:type="dxa"/>
          </w:tcPr>
          <w:p w:rsidR="004B34BB" w:rsidRPr="000919C9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4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0919C9" w:rsidRDefault="000919C9" w:rsidP="000919C9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output by the code to the right?</w:t>
            </w:r>
          </w:p>
          <w:p w:rsidR="004B34BB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 w:rsidR="00E50205">
              <w:rPr>
                <w:rFonts w:ascii="Courier New" w:hAnsi="Courier New" w:cs="Courier New"/>
                <w:sz w:val="20"/>
              </w:rPr>
              <w:t>abcdefg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B.</w:t>
            </w:r>
            <w:r w:rsidRPr="000919C9">
              <w:rPr>
                <w:sz w:val="20"/>
                <w:lang w:val="fr-FR"/>
              </w:rPr>
              <w:tab/>
            </w:r>
            <w:r w:rsidR="00E50205">
              <w:rPr>
                <w:rFonts w:ascii="Courier New" w:hAnsi="Courier New" w:cs="Courier New"/>
                <w:sz w:val="20"/>
              </w:rPr>
              <w:t>***defg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C.</w:t>
            </w:r>
            <w:r w:rsidR="00E50205">
              <w:rPr>
                <w:sz w:val="20"/>
                <w:lang w:val="fr-FR"/>
              </w:rPr>
              <w:t xml:space="preserve"> </w:t>
            </w:r>
            <w:r w:rsidR="00E50205">
              <w:rPr>
                <w:rFonts w:ascii="Courier New" w:hAnsi="Courier New" w:cs="Courier New"/>
                <w:sz w:val="20"/>
              </w:rPr>
              <w:t>abc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 w:rsidR="00E50205">
              <w:rPr>
                <w:rFonts w:ascii="Courier New" w:hAnsi="Courier New" w:cs="Courier New"/>
                <w:sz w:val="20"/>
              </w:rPr>
              <w:t>***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  <w:t>E.</w:t>
            </w:r>
            <w:r>
              <w:rPr>
                <w:sz w:val="20"/>
              </w:rPr>
              <w:tab/>
            </w:r>
            <w:r w:rsidR="00E50205">
              <w:rPr>
                <w:rFonts w:ascii="Courier New" w:hAnsi="Courier New" w:cs="Courier New"/>
                <w:sz w:val="20"/>
              </w:rPr>
              <w:t>defg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E50205" w:rsidRPr="00E50205" w:rsidRDefault="00E50205" w:rsidP="00E5020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E50205">
              <w:rPr>
                <w:rFonts w:ascii="Courier New" w:hAnsi="Courier New"/>
                <w:sz w:val="20"/>
              </w:rPr>
              <w:t>String s = "abcdefg";</w:t>
            </w:r>
          </w:p>
          <w:p w:rsidR="00E50205" w:rsidRPr="00E50205" w:rsidRDefault="00E50205" w:rsidP="00E5020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E50205">
              <w:rPr>
                <w:rFonts w:ascii="Courier New" w:hAnsi="Courier New"/>
                <w:sz w:val="20"/>
              </w:rPr>
              <w:t>s.replace("abc", "***");</w:t>
            </w:r>
          </w:p>
          <w:p w:rsidR="004B34BB" w:rsidRDefault="00E50205" w:rsidP="00E50205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E50205">
              <w:rPr>
                <w:rFonts w:ascii="Courier New" w:hAnsi="Courier New"/>
                <w:sz w:val="20"/>
              </w:rPr>
              <w:t>out.println(s);</w:t>
            </w:r>
          </w:p>
        </w:tc>
      </w:tr>
      <w:tr w:rsidR="004B34BB">
        <w:tc>
          <w:tcPr>
            <w:tcW w:w="5868" w:type="dxa"/>
          </w:tcPr>
          <w:p w:rsidR="004B34BB" w:rsidRPr="000919C9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5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0919C9" w:rsidRDefault="000919C9" w:rsidP="000919C9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output by the code to the right?</w:t>
            </w:r>
          </w:p>
          <w:p w:rsidR="004B34BB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 w:rsidR="006E3CCB">
              <w:rPr>
                <w:rFonts w:ascii="Courier New" w:hAnsi="Courier New" w:cs="Courier New"/>
                <w:sz w:val="20"/>
              </w:rPr>
              <w:t>true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B.</w:t>
            </w:r>
            <w:r w:rsidRPr="000919C9">
              <w:rPr>
                <w:sz w:val="20"/>
                <w:lang w:val="fr-FR"/>
              </w:rPr>
              <w:tab/>
            </w:r>
            <w:r w:rsidR="006E3CCB">
              <w:rPr>
                <w:rFonts w:ascii="Courier New" w:hAnsi="Courier New" w:cs="Courier New"/>
                <w:sz w:val="20"/>
              </w:rPr>
              <w:t>false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C.</w:t>
            </w:r>
            <w:r w:rsidRPr="000919C9">
              <w:rPr>
                <w:sz w:val="20"/>
                <w:lang w:val="fr-FR"/>
              </w:rPr>
              <w:tab/>
            </w:r>
            <w:r w:rsidR="006E3CCB">
              <w:rPr>
                <w:rFonts w:ascii="Courier New" w:hAnsi="Courier New" w:cs="Courier New"/>
                <w:sz w:val="20"/>
              </w:rPr>
              <w:t>True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 w:rsidR="006E3CCB">
              <w:rPr>
                <w:rFonts w:ascii="Courier New" w:hAnsi="Courier New" w:cs="Courier New"/>
                <w:sz w:val="20"/>
              </w:rPr>
              <w:t>0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  <w:t>E.</w:t>
            </w:r>
            <w:r>
              <w:rPr>
                <w:sz w:val="20"/>
              </w:rPr>
              <w:tab/>
            </w:r>
            <w:r w:rsidR="006E3CCB">
              <w:rPr>
                <w:rFonts w:ascii="Courier New" w:hAnsi="Courier New" w:cs="Courier New"/>
                <w:sz w:val="20"/>
              </w:rPr>
              <w:t>False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4B34BB" w:rsidRDefault="006E3CCB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6E3CCB">
              <w:rPr>
                <w:rFonts w:ascii="Courier New" w:hAnsi="Courier New"/>
                <w:sz w:val="20"/>
              </w:rPr>
              <w:t>out.prin</w:t>
            </w:r>
            <w:r>
              <w:rPr>
                <w:rFonts w:ascii="Courier New" w:hAnsi="Courier New"/>
                <w:sz w:val="20"/>
              </w:rPr>
              <w:t>tln(15&gt;5 &amp;&amp; (9&gt;10)||(6&lt;</w:t>
            </w:r>
            <w:r w:rsidRPr="006E3CCB">
              <w:rPr>
                <w:rFonts w:ascii="Courier New" w:hAnsi="Courier New"/>
                <w:sz w:val="20"/>
              </w:rPr>
              <w:t>7</w:t>
            </w:r>
            <w:r>
              <w:rPr>
                <w:rFonts w:ascii="Courier New" w:hAnsi="Courier New"/>
                <w:sz w:val="20"/>
              </w:rPr>
              <w:t>)</w:t>
            </w:r>
            <w:r w:rsidRPr="006E3CCB">
              <w:rPr>
                <w:rFonts w:ascii="Courier New" w:hAnsi="Courier New"/>
                <w:sz w:val="20"/>
              </w:rPr>
              <w:t>);</w:t>
            </w:r>
          </w:p>
        </w:tc>
      </w:tr>
      <w:tr w:rsidR="004B34BB">
        <w:tc>
          <w:tcPr>
            <w:tcW w:w="5868" w:type="dxa"/>
          </w:tcPr>
          <w:p w:rsidR="004B34BB" w:rsidRPr="000919C9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6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0919C9" w:rsidRDefault="000919C9" w:rsidP="000919C9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output by the code to the right?</w:t>
            </w:r>
          </w:p>
          <w:p w:rsidR="004B34BB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 w:rsidR="006E3CCB">
              <w:rPr>
                <w:rFonts w:ascii="Courier New" w:hAnsi="Courier New" w:cs="Courier New"/>
                <w:sz w:val="20"/>
              </w:rPr>
              <w:t>10.0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B.</w:t>
            </w:r>
            <w:r w:rsidRPr="000919C9">
              <w:rPr>
                <w:sz w:val="20"/>
                <w:lang w:val="fr-FR"/>
              </w:rPr>
              <w:tab/>
            </w:r>
            <w:r w:rsidR="006E3CCB">
              <w:rPr>
                <w:rFonts w:ascii="Courier New" w:hAnsi="Courier New" w:cs="Courier New"/>
                <w:sz w:val="20"/>
              </w:rPr>
              <w:t>11.0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C.</w:t>
            </w:r>
            <w:r w:rsidRPr="000919C9">
              <w:rPr>
                <w:sz w:val="20"/>
                <w:lang w:val="fr-FR"/>
              </w:rPr>
              <w:tab/>
            </w:r>
            <w:r w:rsidR="006E3CCB">
              <w:rPr>
                <w:rFonts w:ascii="Courier New" w:hAnsi="Courier New" w:cs="Courier New"/>
                <w:sz w:val="20"/>
              </w:rPr>
              <w:t>11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 w:rsidR="006E3CCB">
              <w:rPr>
                <w:rFonts w:ascii="Courier New" w:hAnsi="Courier New" w:cs="Courier New"/>
                <w:sz w:val="20"/>
              </w:rPr>
              <w:t>10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  <w:t>E.</w:t>
            </w:r>
            <w:r>
              <w:rPr>
                <w:sz w:val="20"/>
              </w:rPr>
              <w:tab/>
            </w:r>
            <w:r w:rsidR="006E3CCB">
              <w:rPr>
                <w:rFonts w:ascii="Courier New" w:hAnsi="Courier New" w:cs="Courier New"/>
                <w:sz w:val="20"/>
              </w:rPr>
              <w:t>9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4B34BB" w:rsidRDefault="006E3CCB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6E3CCB">
              <w:rPr>
                <w:rFonts w:ascii="Courier New" w:hAnsi="Courier New"/>
                <w:sz w:val="20"/>
              </w:rPr>
              <w:t>out.println(Math.floor(10.9));</w:t>
            </w:r>
          </w:p>
        </w:tc>
      </w:tr>
      <w:tr w:rsidR="004B34BB">
        <w:tc>
          <w:tcPr>
            <w:tcW w:w="5868" w:type="dxa"/>
          </w:tcPr>
          <w:p w:rsidR="004B34BB" w:rsidRPr="000919C9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7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4B34BB" w:rsidRPr="000919C9" w:rsidRDefault="00014BDE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output by the code to the right?</w:t>
            </w:r>
          </w:p>
          <w:p w:rsidR="004B34BB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 w:rsidR="006E3CCB">
              <w:rPr>
                <w:rFonts w:ascii="Courier New" w:hAnsi="Courier New" w:cs="Courier New"/>
                <w:sz w:val="20"/>
              </w:rPr>
              <w:t>10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B.</w:t>
            </w:r>
            <w:r w:rsidRPr="000919C9">
              <w:rPr>
                <w:sz w:val="20"/>
                <w:lang w:val="fr-FR"/>
              </w:rPr>
              <w:tab/>
            </w:r>
            <w:r w:rsidR="006E3CCB">
              <w:rPr>
                <w:rFonts w:ascii="Courier New" w:hAnsi="Courier New" w:cs="Courier New"/>
                <w:sz w:val="20"/>
              </w:rPr>
              <w:t>6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C.</w:t>
            </w:r>
            <w:r w:rsidRPr="000919C9">
              <w:rPr>
                <w:sz w:val="20"/>
                <w:lang w:val="fr-FR"/>
              </w:rPr>
              <w:tab/>
            </w:r>
            <w:r w:rsidR="006E3CCB">
              <w:rPr>
                <w:rFonts w:ascii="Courier New" w:hAnsi="Courier New" w:cs="Courier New"/>
                <w:sz w:val="20"/>
              </w:rPr>
              <w:t>8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 w:rsidR="006E3CCB">
              <w:rPr>
                <w:rFonts w:ascii="Courier New" w:hAnsi="Courier New" w:cs="Courier New"/>
                <w:sz w:val="20"/>
              </w:rPr>
              <w:t>12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  <w:t>E.</w:t>
            </w:r>
            <w:r>
              <w:rPr>
                <w:sz w:val="20"/>
              </w:rPr>
              <w:tab/>
            </w:r>
            <w:r w:rsidR="006E3CCB">
              <w:rPr>
                <w:rFonts w:ascii="Courier New" w:hAnsi="Courier New" w:cs="Courier New"/>
                <w:sz w:val="20"/>
              </w:rPr>
              <w:t>14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6E3CCB" w:rsidRPr="006E3CCB" w:rsidRDefault="006660E0" w:rsidP="006E3CCB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br/>
            </w:r>
            <w:r w:rsidR="006E3CCB" w:rsidRPr="006E3CCB">
              <w:rPr>
                <w:rFonts w:ascii="Courier New" w:hAnsi="Courier New"/>
                <w:sz w:val="20"/>
              </w:rPr>
              <w:t>int a = 10;</w:t>
            </w:r>
          </w:p>
          <w:p w:rsidR="006E3CCB" w:rsidRPr="006E3CCB" w:rsidRDefault="006E3CCB" w:rsidP="006E3CCB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6E3CCB">
              <w:rPr>
                <w:rFonts w:ascii="Courier New" w:hAnsi="Courier New"/>
                <w:sz w:val="20"/>
              </w:rPr>
              <w:t>int b = 12;</w:t>
            </w:r>
          </w:p>
          <w:p w:rsidR="006E3CCB" w:rsidRPr="006E3CCB" w:rsidRDefault="006E3CCB" w:rsidP="006E3CCB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6E3CCB">
              <w:rPr>
                <w:rFonts w:ascii="Courier New" w:hAnsi="Courier New"/>
                <w:sz w:val="20"/>
              </w:rPr>
              <w:t>int c = a-b;</w:t>
            </w:r>
          </w:p>
          <w:p w:rsidR="006E3CCB" w:rsidRPr="006E3CCB" w:rsidRDefault="006E3CCB" w:rsidP="006E3CCB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6E3CCB">
              <w:rPr>
                <w:rFonts w:ascii="Courier New" w:hAnsi="Courier New"/>
                <w:sz w:val="20"/>
              </w:rPr>
              <w:t>b = c + a;</w:t>
            </w:r>
          </w:p>
          <w:p w:rsidR="004B34BB" w:rsidRDefault="006E3CCB" w:rsidP="006E3CCB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6E3CCB">
              <w:rPr>
                <w:rFonts w:ascii="Courier New" w:hAnsi="Courier New"/>
                <w:sz w:val="20"/>
              </w:rPr>
              <w:t>out.println(b);</w:t>
            </w:r>
            <w:r w:rsidR="006660E0">
              <w:rPr>
                <w:rFonts w:ascii="Courier New" w:hAnsi="Courier New"/>
                <w:sz w:val="20"/>
              </w:rPr>
              <w:br/>
            </w:r>
          </w:p>
        </w:tc>
      </w:tr>
      <w:tr w:rsidR="004B34BB">
        <w:tc>
          <w:tcPr>
            <w:tcW w:w="5868" w:type="dxa"/>
          </w:tcPr>
          <w:p w:rsidR="004B34BB" w:rsidRPr="000919C9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8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4B34BB" w:rsidRPr="000919C9" w:rsidRDefault="00014BDE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</w:rPr>
            </w:pPr>
            <w:r>
              <w:rPr>
                <w:sz w:val="20"/>
              </w:rPr>
              <w:t>What is output by the code to the right?</w:t>
            </w:r>
          </w:p>
          <w:p w:rsidR="004B34BB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 w:rsidR="008B1ABB"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B.</w:t>
            </w:r>
            <w:r w:rsidRPr="000919C9">
              <w:rPr>
                <w:sz w:val="20"/>
                <w:lang w:val="fr-FR"/>
              </w:rPr>
              <w:tab/>
            </w:r>
            <w:r w:rsidR="008B1ABB">
              <w:rPr>
                <w:rFonts w:ascii="Courier New" w:hAnsi="Courier New" w:cs="Courier New"/>
                <w:sz w:val="20"/>
              </w:rPr>
              <w:t>-54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C.</w:t>
            </w:r>
            <w:r w:rsidRPr="000919C9">
              <w:rPr>
                <w:sz w:val="20"/>
                <w:lang w:val="fr-FR"/>
              </w:rPr>
              <w:tab/>
            </w:r>
            <w:r w:rsidR="008B1ABB">
              <w:rPr>
                <w:rFonts w:ascii="Courier New" w:hAnsi="Courier New" w:cs="Courier New"/>
                <w:sz w:val="20"/>
              </w:rPr>
              <w:t>0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 w:rsidR="008B1ABB">
              <w:rPr>
                <w:rFonts w:ascii="Courier New" w:hAnsi="Courier New" w:cs="Courier New"/>
                <w:sz w:val="20"/>
              </w:rPr>
              <w:t>-6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  <w:t>E.</w:t>
            </w:r>
            <w:r>
              <w:rPr>
                <w:sz w:val="20"/>
              </w:rPr>
              <w:tab/>
            </w:r>
            <w:r w:rsidR="008B1ABB">
              <w:rPr>
                <w:rFonts w:ascii="Courier New" w:hAnsi="Courier New" w:cs="Courier New"/>
                <w:sz w:val="20"/>
              </w:rPr>
              <w:t>11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8B1ABB" w:rsidRPr="008B1ABB" w:rsidRDefault="006660E0" w:rsidP="008B1ABB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br/>
            </w:r>
            <w:r w:rsidR="008B1ABB" w:rsidRPr="008B1ABB">
              <w:rPr>
                <w:rFonts w:ascii="Courier New" w:hAnsi="Courier New"/>
                <w:sz w:val="20"/>
              </w:rPr>
              <w:t>int a = 11;</w:t>
            </w:r>
          </w:p>
          <w:p w:rsidR="008B1ABB" w:rsidRPr="008B1ABB" w:rsidRDefault="008B1ABB" w:rsidP="008B1ABB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8B1ABB">
              <w:rPr>
                <w:rFonts w:ascii="Courier New" w:hAnsi="Courier New"/>
                <w:sz w:val="20"/>
              </w:rPr>
              <w:t>int b = 1;</w:t>
            </w:r>
          </w:p>
          <w:p w:rsidR="008B1ABB" w:rsidRPr="008B1ABB" w:rsidRDefault="008B1ABB" w:rsidP="008B1ABB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8B1ABB">
              <w:rPr>
                <w:rFonts w:ascii="Courier New" w:hAnsi="Courier New"/>
                <w:sz w:val="20"/>
              </w:rPr>
              <w:t>switch(a)</w:t>
            </w:r>
          </w:p>
          <w:p w:rsidR="008B1ABB" w:rsidRPr="008B1ABB" w:rsidRDefault="008B1ABB" w:rsidP="008B1ABB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8B1ABB">
              <w:rPr>
                <w:rFonts w:ascii="Courier New" w:hAnsi="Courier New"/>
                <w:sz w:val="20"/>
              </w:rPr>
              <w:t>{</w:t>
            </w:r>
          </w:p>
          <w:p w:rsidR="008B1ABB" w:rsidRPr="008B1ABB" w:rsidRDefault="008B1ABB" w:rsidP="008B1ABB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 w:rsidRPr="008B1ABB">
              <w:rPr>
                <w:rFonts w:ascii="Courier New" w:hAnsi="Courier New"/>
                <w:sz w:val="20"/>
              </w:rPr>
              <w:t>case 0: b+=10;</w:t>
            </w:r>
          </w:p>
          <w:p w:rsidR="008B1ABB" w:rsidRPr="008B1ABB" w:rsidRDefault="008B1ABB" w:rsidP="008B1ABB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 w:rsidRPr="008B1ABB">
              <w:rPr>
                <w:rFonts w:ascii="Courier New" w:hAnsi="Courier New"/>
                <w:sz w:val="20"/>
              </w:rPr>
              <w:t>case 1: b-=2;</w:t>
            </w:r>
          </w:p>
          <w:p w:rsidR="008B1ABB" w:rsidRPr="008B1ABB" w:rsidRDefault="008B1ABB" w:rsidP="008B1ABB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 w:rsidRPr="008B1ABB">
              <w:rPr>
                <w:rFonts w:ascii="Courier New" w:hAnsi="Courier New"/>
                <w:sz w:val="20"/>
              </w:rPr>
              <w:t>default:</w:t>
            </w:r>
          </w:p>
          <w:p w:rsidR="008B1ABB" w:rsidRPr="008B1ABB" w:rsidRDefault="008B1ABB" w:rsidP="008B1ABB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 w:rsidRPr="008B1ABB">
              <w:rPr>
                <w:rFonts w:ascii="Courier New" w:hAnsi="Courier New"/>
                <w:sz w:val="20"/>
              </w:rPr>
              <w:t>case 4: b*=6;</w:t>
            </w:r>
          </w:p>
          <w:p w:rsidR="008B1ABB" w:rsidRPr="008B1ABB" w:rsidRDefault="008B1ABB" w:rsidP="008B1ABB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 w:rsidRPr="008B1ABB">
              <w:rPr>
                <w:rFonts w:ascii="Courier New" w:hAnsi="Courier New"/>
                <w:sz w:val="20"/>
              </w:rPr>
              <w:t>case 12: b*=-1;</w:t>
            </w:r>
          </w:p>
          <w:p w:rsidR="008B1ABB" w:rsidRPr="008B1ABB" w:rsidRDefault="008B1ABB" w:rsidP="008B1ABB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8B1ABB">
              <w:rPr>
                <w:rFonts w:ascii="Courier New" w:hAnsi="Courier New"/>
                <w:sz w:val="20"/>
              </w:rPr>
              <w:t>}</w:t>
            </w:r>
          </w:p>
          <w:p w:rsidR="004B34BB" w:rsidRDefault="008B1ABB" w:rsidP="008B1ABB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8B1ABB">
              <w:rPr>
                <w:rFonts w:ascii="Courier New" w:hAnsi="Courier New"/>
                <w:sz w:val="20"/>
              </w:rPr>
              <w:t>out.println(b);</w:t>
            </w:r>
            <w:r w:rsidR="006660E0">
              <w:rPr>
                <w:rFonts w:ascii="Courier New" w:hAnsi="Courier New"/>
                <w:sz w:val="20"/>
              </w:rPr>
              <w:br/>
            </w:r>
          </w:p>
        </w:tc>
      </w:tr>
    </w:tbl>
    <w:p w:rsidR="006660E0" w:rsidRDefault="006660E0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68"/>
        <w:gridCol w:w="4770"/>
      </w:tblGrid>
      <w:tr w:rsidR="004B34BB" w:rsidTr="004E1414">
        <w:tc>
          <w:tcPr>
            <w:tcW w:w="5868" w:type="dxa"/>
          </w:tcPr>
          <w:p w:rsidR="00014BDE" w:rsidRDefault="004B34BB" w:rsidP="00014BDE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9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014BDE" w:rsidRPr="00014BDE" w:rsidRDefault="00014BDE" w:rsidP="00014BDE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>
              <w:rPr>
                <w:rFonts w:ascii="Arial" w:hAnsi="Arial"/>
                <w:color w:val="FFFFFF"/>
                <w:sz w:val="16"/>
                <w:lang w:val="fr-FR"/>
              </w:rPr>
              <w:t xml:space="preserve">  </w:t>
            </w:r>
            <w:r>
              <w:rPr>
                <w:sz w:val="20"/>
              </w:rPr>
              <w:t>What is output by the code to the right?</w:t>
            </w:r>
          </w:p>
          <w:p w:rsidR="00014BD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 w:rsidR="00014BDE" w:rsidRPr="006660E0">
              <w:rPr>
                <w:rFonts w:ascii="Courier New" w:hAnsi="Courier New" w:cs="Courier New"/>
                <w:sz w:val="20"/>
                <w:lang w:val="fr-FR"/>
              </w:rPr>
              <w:t>0 1 2 3 4 5</w:t>
            </w:r>
          </w:p>
          <w:p w:rsidR="00014BD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  <w:lang w:val="fr-FR"/>
              </w:rPr>
            </w:pP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>B.</w:t>
            </w:r>
            <w:r w:rsidR="00014BDE">
              <w:rPr>
                <w:sz w:val="20"/>
                <w:lang w:val="fr-FR"/>
              </w:rPr>
              <w:t xml:space="preserve"> </w:t>
            </w:r>
            <w:r w:rsidR="00014BDE" w:rsidRPr="006660E0">
              <w:rPr>
                <w:rFonts w:ascii="Courier New" w:hAnsi="Courier New" w:cs="Courier New"/>
                <w:sz w:val="20"/>
                <w:lang w:val="fr-FR"/>
              </w:rPr>
              <w:t>0 1 2 3 4</w:t>
            </w:r>
            <w:r w:rsidRPr="006660E0">
              <w:rPr>
                <w:rFonts w:ascii="Courier New" w:hAnsi="Courier New" w:cs="Courier New"/>
                <w:sz w:val="20"/>
                <w:lang w:val="fr-FR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 w:rsidRPr="006660E0">
              <w:rPr>
                <w:rFonts w:ascii="Courier New" w:hAnsi="Courier New" w:cs="Courier New"/>
                <w:sz w:val="20"/>
                <w:lang w:val="fr-FR"/>
              </w:rPr>
              <w:fldChar w:fldCharType="end"/>
            </w:r>
            <w:r w:rsidRPr="006660E0">
              <w:rPr>
                <w:rFonts w:ascii="Courier New" w:hAnsi="Courier New" w:cs="Courier New"/>
                <w:sz w:val="20"/>
                <w:lang w:val="fr-FR"/>
              </w:rPr>
              <w:tab/>
            </w:r>
          </w:p>
          <w:p w:rsidR="00014BD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C.</w:t>
            </w:r>
            <w:r w:rsidR="00014BDE">
              <w:rPr>
                <w:sz w:val="20"/>
                <w:lang w:val="fr-FR"/>
              </w:rPr>
              <w:t xml:space="preserve"> </w:t>
            </w:r>
            <w:r w:rsidR="00014BDE" w:rsidRPr="006660E0">
              <w:rPr>
                <w:rFonts w:ascii="Courier New" w:hAnsi="Courier New" w:cs="Courier New"/>
                <w:sz w:val="20"/>
                <w:lang w:val="fr-FR"/>
              </w:rPr>
              <w:t>1 2 3 4 5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</w:p>
          <w:p w:rsidR="00014BD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>D.</w:t>
            </w:r>
            <w:r w:rsidR="00014BDE">
              <w:rPr>
                <w:sz w:val="20"/>
              </w:rPr>
              <w:t xml:space="preserve"> </w:t>
            </w:r>
            <w:r w:rsidR="00014BDE" w:rsidRPr="006660E0">
              <w:rPr>
                <w:rFonts w:ascii="Courier New" w:hAnsi="Courier New" w:cs="Courier New"/>
                <w:sz w:val="20"/>
                <w:lang w:val="fr-FR"/>
              </w:rPr>
              <w:t>5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</w:r>
          </w:p>
          <w:p w:rsidR="004B34BB" w:rsidRPr="00014BDE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  <w:lang w:val="fr-FR"/>
              </w:rPr>
            </w:pPr>
            <w:r>
              <w:rPr>
                <w:sz w:val="20"/>
              </w:rPr>
              <w:t>E.</w:t>
            </w:r>
            <w:r>
              <w:rPr>
                <w:sz w:val="20"/>
              </w:rPr>
              <w:tab/>
            </w:r>
            <w:r w:rsidR="00014BDE">
              <w:rPr>
                <w:rFonts w:ascii="Courier New" w:hAnsi="Courier New" w:cs="Courier New"/>
                <w:sz w:val="20"/>
              </w:rPr>
              <w:t>15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014BDE" w:rsidRPr="00014BDE" w:rsidRDefault="00014BDE" w:rsidP="00014BDE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14BDE">
              <w:rPr>
                <w:rFonts w:ascii="Courier New" w:hAnsi="Courier New"/>
                <w:sz w:val="20"/>
              </w:rPr>
              <w:t>int a = 0;</w:t>
            </w:r>
          </w:p>
          <w:p w:rsidR="00014BDE" w:rsidRPr="00014BDE" w:rsidRDefault="00014BDE" w:rsidP="00014BDE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14BDE">
              <w:rPr>
                <w:rFonts w:ascii="Courier New" w:hAnsi="Courier New"/>
                <w:sz w:val="20"/>
              </w:rPr>
              <w:t>for(int i = 0; i &lt;= 5; i++)</w:t>
            </w:r>
          </w:p>
          <w:p w:rsidR="00014BDE" w:rsidRPr="00014BDE" w:rsidRDefault="00014BDE" w:rsidP="00014BDE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14BDE">
              <w:rPr>
                <w:rFonts w:ascii="Courier New" w:hAnsi="Courier New"/>
                <w:sz w:val="20"/>
              </w:rPr>
              <w:t>{</w:t>
            </w:r>
          </w:p>
          <w:p w:rsidR="00014BDE" w:rsidRPr="00014BDE" w:rsidRDefault="00014BDE" w:rsidP="00014BDE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 w:rsidRPr="00014BDE">
              <w:rPr>
                <w:rFonts w:ascii="Courier New" w:hAnsi="Courier New"/>
                <w:sz w:val="20"/>
              </w:rPr>
              <w:t>out.print(a+" ");</w:t>
            </w:r>
          </w:p>
          <w:p w:rsidR="00014BDE" w:rsidRPr="00014BDE" w:rsidRDefault="00014BDE" w:rsidP="00014BDE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14BDE">
              <w:rPr>
                <w:rFonts w:ascii="Courier New" w:hAnsi="Courier New"/>
                <w:sz w:val="20"/>
              </w:rPr>
              <w:tab/>
              <w:t>a = a+1;</w:t>
            </w:r>
          </w:p>
          <w:p w:rsidR="004B34BB" w:rsidRDefault="00014BDE" w:rsidP="00014BDE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14BDE">
              <w:rPr>
                <w:rFonts w:ascii="Courier New" w:hAnsi="Courier New"/>
                <w:sz w:val="20"/>
              </w:rPr>
              <w:t>}</w:t>
            </w:r>
          </w:p>
        </w:tc>
      </w:tr>
      <w:tr w:rsidR="004B34BB" w:rsidTr="004E1414">
        <w:tc>
          <w:tcPr>
            <w:tcW w:w="5868" w:type="dxa"/>
          </w:tcPr>
          <w:p w:rsidR="004B34BB" w:rsidRPr="000919C9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10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4B34BB" w:rsidRPr="000919C9" w:rsidRDefault="00F332C1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  <w:lang w:val="fr-FR"/>
              </w:rPr>
            </w:pPr>
            <w:r>
              <w:rPr>
                <w:sz w:val="20"/>
              </w:rPr>
              <w:t>What is output by the code to the right?</w:t>
            </w:r>
          </w:p>
          <w:p w:rsidR="004B34BB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 w:rsidR="008B1ABB"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B.</w:t>
            </w:r>
            <w:r w:rsidRPr="000919C9">
              <w:rPr>
                <w:sz w:val="20"/>
                <w:lang w:val="fr-FR"/>
              </w:rPr>
              <w:tab/>
            </w:r>
            <w:r w:rsidR="008B1ABB">
              <w:rPr>
                <w:rFonts w:ascii="Courier New" w:hAnsi="Courier New" w:cs="Courier New"/>
                <w:sz w:val="20"/>
              </w:rPr>
              <w:t>2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C.</w:t>
            </w:r>
            <w:r w:rsidRPr="000919C9">
              <w:rPr>
                <w:sz w:val="20"/>
                <w:lang w:val="fr-FR"/>
              </w:rPr>
              <w:tab/>
            </w:r>
            <w:r w:rsidR="008B1ABB">
              <w:rPr>
                <w:rFonts w:ascii="Courier New" w:hAnsi="Courier New" w:cs="Courier New"/>
                <w:sz w:val="20"/>
              </w:rPr>
              <w:t>3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 w:rsidR="008B1ABB">
              <w:rPr>
                <w:rFonts w:ascii="Courier New" w:hAnsi="Courier New" w:cs="Courier New"/>
                <w:sz w:val="20"/>
              </w:rPr>
              <w:t>4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  <w:t>E.</w:t>
            </w:r>
            <w:r>
              <w:rPr>
                <w:sz w:val="20"/>
              </w:rPr>
              <w:tab/>
            </w:r>
            <w:r w:rsidR="008B1ABB">
              <w:rPr>
                <w:rFonts w:ascii="Courier New" w:hAnsi="Courier New" w:cs="Courier New"/>
                <w:sz w:val="20"/>
              </w:rPr>
              <w:t>12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8B1ABB" w:rsidRPr="008B1ABB" w:rsidRDefault="0015144D" w:rsidP="008B1ABB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br/>
            </w:r>
            <w:r w:rsidR="008B1ABB">
              <w:rPr>
                <w:rFonts w:ascii="Courier New" w:hAnsi="Courier New"/>
                <w:sz w:val="20"/>
              </w:rPr>
              <w:t>int[] arr = new int[] {1,2,3,4,</w:t>
            </w:r>
            <w:r w:rsidR="008B1ABB" w:rsidRPr="008B1ABB">
              <w:rPr>
                <w:rFonts w:ascii="Courier New" w:hAnsi="Courier New"/>
                <w:sz w:val="20"/>
              </w:rPr>
              <w:t>5};</w:t>
            </w:r>
          </w:p>
          <w:p w:rsidR="008B1ABB" w:rsidRPr="008B1ABB" w:rsidRDefault="008B1ABB" w:rsidP="008B1ABB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8B1ABB">
              <w:rPr>
                <w:rFonts w:ascii="Courier New" w:hAnsi="Courier New"/>
                <w:sz w:val="20"/>
              </w:rPr>
              <w:t>arr[0] = arr[arr[2]];</w:t>
            </w:r>
          </w:p>
          <w:p w:rsidR="008B1ABB" w:rsidRPr="008B1ABB" w:rsidRDefault="008B1ABB" w:rsidP="008B1ABB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8B1ABB">
              <w:rPr>
                <w:rFonts w:ascii="Courier New" w:hAnsi="Courier New"/>
                <w:sz w:val="20"/>
              </w:rPr>
              <w:t>arr[3] = 12;</w:t>
            </w:r>
          </w:p>
          <w:p w:rsidR="004B34BB" w:rsidRDefault="008B1ABB" w:rsidP="008B1ABB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8B1ABB">
              <w:rPr>
                <w:rFonts w:ascii="Courier New" w:hAnsi="Courier New"/>
                <w:sz w:val="20"/>
              </w:rPr>
              <w:t>out.println(arr[0]);</w:t>
            </w:r>
            <w:r w:rsidR="0015144D">
              <w:rPr>
                <w:rFonts w:ascii="Courier New" w:hAnsi="Courier New"/>
                <w:sz w:val="20"/>
              </w:rPr>
              <w:br/>
            </w:r>
          </w:p>
        </w:tc>
      </w:tr>
      <w:tr w:rsidR="004B34BB" w:rsidTr="004E1414">
        <w:tc>
          <w:tcPr>
            <w:tcW w:w="5868" w:type="dxa"/>
          </w:tcPr>
          <w:p w:rsidR="004B34BB" w:rsidRPr="000919C9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11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4B34BB" w:rsidRPr="000919C9" w:rsidRDefault="00F332C1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  <w:lang w:val="fr-FR"/>
              </w:rPr>
            </w:pPr>
            <w:r>
              <w:rPr>
                <w:sz w:val="20"/>
              </w:rPr>
              <w:t>What is output by the code to the right?</w:t>
            </w:r>
          </w:p>
          <w:p w:rsidR="004B34BB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 w:rsidR="00014BDE">
              <w:rPr>
                <w:rFonts w:ascii="Courier New" w:hAnsi="Courier New" w:cs="Courier New"/>
                <w:sz w:val="20"/>
              </w:rPr>
              <w:t>8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B.</w:t>
            </w:r>
            <w:r w:rsidRPr="000919C9">
              <w:rPr>
                <w:sz w:val="20"/>
                <w:lang w:val="fr-FR"/>
              </w:rPr>
              <w:tab/>
            </w:r>
            <w:r w:rsidR="008B1ABB">
              <w:rPr>
                <w:rFonts w:ascii="Courier New" w:hAnsi="Courier New" w:cs="Courier New"/>
                <w:sz w:val="20"/>
              </w:rPr>
              <w:t>6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C.</w:t>
            </w:r>
            <w:r w:rsidRPr="000919C9">
              <w:rPr>
                <w:sz w:val="20"/>
                <w:lang w:val="fr-FR"/>
              </w:rPr>
              <w:tab/>
            </w:r>
            <w:r w:rsidR="00014BDE">
              <w:rPr>
                <w:rFonts w:ascii="Courier New" w:hAnsi="Courier New" w:cs="Courier New"/>
                <w:sz w:val="20"/>
              </w:rPr>
              <w:t>9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 w:rsidR="008B1ABB">
              <w:rPr>
                <w:rFonts w:ascii="Courier New" w:hAnsi="Courier New" w:cs="Courier New"/>
                <w:sz w:val="20"/>
              </w:rPr>
              <w:t>7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  <w:t>E.</w:t>
            </w:r>
            <w:r>
              <w:rPr>
                <w:sz w:val="20"/>
              </w:rPr>
              <w:tab/>
            </w:r>
            <w:r w:rsidR="00014BDE"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8B1ABB" w:rsidRPr="008B1ABB" w:rsidRDefault="0015144D" w:rsidP="008B1ABB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br/>
            </w:r>
            <w:r w:rsidR="008B1ABB" w:rsidRPr="008B1ABB">
              <w:rPr>
                <w:rFonts w:ascii="Courier New" w:hAnsi="Courier New"/>
                <w:sz w:val="20"/>
              </w:rPr>
              <w:t>String s = "1.0 2 -.03"</w:t>
            </w:r>
          </w:p>
          <w:p w:rsidR="008B1ABB" w:rsidRPr="008B1ABB" w:rsidRDefault="008B1ABB" w:rsidP="008B1ABB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8B1ABB">
              <w:rPr>
                <w:rFonts w:ascii="Courier New" w:hAnsi="Courier New"/>
                <w:sz w:val="20"/>
              </w:rPr>
              <w:tab/>
            </w:r>
            <w:r w:rsidRPr="008B1ABB">
              <w:rPr>
                <w:rFonts w:ascii="Courier New" w:hAnsi="Courier New"/>
                <w:sz w:val="20"/>
              </w:rPr>
              <w:tab/>
            </w:r>
            <w:r w:rsidRPr="008B1ABB">
              <w:rPr>
                <w:rFonts w:ascii="Courier New" w:hAnsi="Courier New"/>
                <w:sz w:val="20"/>
              </w:rPr>
              <w:tab/>
            </w:r>
            <w:r w:rsidRPr="008B1ABB">
              <w:rPr>
                <w:rFonts w:ascii="Courier New" w:hAnsi="Courier New"/>
                <w:sz w:val="20"/>
              </w:rPr>
              <w:tab/>
              <w:t>+" 4 b 2.0";</w:t>
            </w:r>
          </w:p>
          <w:p w:rsidR="008B1ABB" w:rsidRPr="008B1ABB" w:rsidRDefault="008B1ABB" w:rsidP="008B1ABB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8B1ABB">
              <w:rPr>
                <w:rFonts w:ascii="Courier New" w:hAnsi="Courier New"/>
                <w:sz w:val="20"/>
              </w:rPr>
              <w:t>double a = 0.0;</w:t>
            </w:r>
          </w:p>
          <w:p w:rsidR="008B1ABB" w:rsidRPr="008B1ABB" w:rsidRDefault="008B1ABB" w:rsidP="008B1ABB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8B1ABB">
              <w:rPr>
                <w:rFonts w:ascii="Courier New" w:hAnsi="Courier New"/>
                <w:sz w:val="20"/>
              </w:rPr>
              <w:t>Scanner scan = new Scanner(s);</w:t>
            </w:r>
          </w:p>
          <w:p w:rsidR="008B1ABB" w:rsidRPr="008B1ABB" w:rsidRDefault="008B1ABB" w:rsidP="008B1ABB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8B1ABB">
              <w:rPr>
                <w:rFonts w:ascii="Courier New" w:hAnsi="Courier New"/>
                <w:sz w:val="20"/>
              </w:rPr>
              <w:t>while(scan.hasNextDouble())</w:t>
            </w:r>
          </w:p>
          <w:p w:rsidR="008B1ABB" w:rsidRPr="008B1ABB" w:rsidRDefault="008B1ABB" w:rsidP="008B1ABB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>
              <w:rPr>
                <w:rFonts w:ascii="Courier New" w:hAnsi="Courier New"/>
                <w:sz w:val="20"/>
              </w:rPr>
              <w:tab/>
            </w:r>
            <w:r w:rsidRPr="008B1ABB">
              <w:rPr>
                <w:rFonts w:ascii="Courier New" w:hAnsi="Courier New"/>
                <w:sz w:val="20"/>
              </w:rPr>
              <w:t>a+=scan.nextDouble();</w:t>
            </w:r>
          </w:p>
          <w:p w:rsidR="004B34BB" w:rsidRDefault="008B1ABB" w:rsidP="008B1ABB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8B1ABB">
              <w:rPr>
                <w:rFonts w:ascii="Courier New" w:hAnsi="Courier New"/>
                <w:sz w:val="20"/>
              </w:rPr>
              <w:t>out.println((int)a);</w:t>
            </w:r>
            <w:r w:rsidR="0015144D">
              <w:rPr>
                <w:rFonts w:ascii="Courier New" w:hAnsi="Courier New"/>
                <w:sz w:val="20"/>
              </w:rPr>
              <w:br/>
            </w:r>
          </w:p>
        </w:tc>
      </w:tr>
      <w:tr w:rsidR="004B34BB" w:rsidTr="004E1414">
        <w:tc>
          <w:tcPr>
            <w:tcW w:w="5868" w:type="dxa"/>
          </w:tcPr>
          <w:p w:rsidR="004B34BB" w:rsidRPr="000919C9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>Question 1</w:t>
            </w:r>
            <w:r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2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4B34BB" w:rsidRPr="000919C9" w:rsidRDefault="00F332C1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  <w:lang w:val="fr-FR"/>
              </w:rPr>
            </w:pPr>
            <w:r>
              <w:rPr>
                <w:sz w:val="20"/>
              </w:rPr>
              <w:t>What is output by the code to the right?</w:t>
            </w:r>
          </w:p>
          <w:p w:rsidR="004B34BB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 w:rsidR="00014BDE">
              <w:rPr>
                <w:rFonts w:ascii="Courier New" w:hAnsi="Courier New" w:cs="Courier New"/>
                <w:sz w:val="20"/>
              </w:rPr>
              <w:t>8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B.</w:t>
            </w:r>
            <w:r w:rsidRPr="000919C9">
              <w:rPr>
                <w:sz w:val="20"/>
                <w:lang w:val="fr-FR"/>
              </w:rPr>
              <w:tab/>
            </w:r>
            <w:r w:rsidR="00014BDE">
              <w:rPr>
                <w:rFonts w:ascii="Courier New" w:hAnsi="Courier New" w:cs="Courier New"/>
                <w:sz w:val="20"/>
              </w:rPr>
              <w:t>25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C.</w:t>
            </w:r>
            <w:r w:rsidRPr="000919C9">
              <w:rPr>
                <w:sz w:val="20"/>
                <w:lang w:val="fr-FR"/>
              </w:rPr>
              <w:tab/>
            </w:r>
            <w:r w:rsidR="00014BDE">
              <w:rPr>
                <w:rFonts w:ascii="Courier New" w:hAnsi="Courier New" w:cs="Courier New"/>
                <w:sz w:val="20"/>
              </w:rPr>
              <w:t>10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 w:rsidR="00014BDE">
              <w:rPr>
                <w:rFonts w:ascii="Courier New" w:hAnsi="Courier New" w:cs="Courier New"/>
                <w:sz w:val="20"/>
              </w:rPr>
              <w:t>24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  <w:t>E.</w:t>
            </w:r>
            <w:r>
              <w:rPr>
                <w:sz w:val="20"/>
              </w:rPr>
              <w:tab/>
            </w:r>
            <w:r w:rsidR="00014BDE">
              <w:rPr>
                <w:rFonts w:ascii="Courier New" w:hAnsi="Courier New" w:cs="Courier New"/>
                <w:sz w:val="20"/>
              </w:rPr>
              <w:t>9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014BDE" w:rsidRPr="00014BDE" w:rsidRDefault="0015144D" w:rsidP="00014BDE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br/>
            </w:r>
            <w:r w:rsidR="00014BDE" w:rsidRPr="00014BDE">
              <w:rPr>
                <w:rFonts w:ascii="Courier New" w:hAnsi="Courier New"/>
                <w:sz w:val="20"/>
              </w:rPr>
              <w:t>int a = 0;</w:t>
            </w:r>
          </w:p>
          <w:p w:rsidR="00014BDE" w:rsidRPr="00014BDE" w:rsidRDefault="00014BDE" w:rsidP="00014BDE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14BDE">
              <w:rPr>
                <w:rFonts w:ascii="Courier New" w:hAnsi="Courier New"/>
                <w:sz w:val="20"/>
              </w:rPr>
              <w:t>for(int q = 0; q &lt; 25; q+=3)</w:t>
            </w:r>
          </w:p>
          <w:p w:rsidR="00014BDE" w:rsidRPr="00014BDE" w:rsidRDefault="00014BDE" w:rsidP="00014BDE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 w:rsidRPr="00014BDE">
              <w:rPr>
                <w:rFonts w:ascii="Courier New" w:hAnsi="Courier New"/>
                <w:sz w:val="20"/>
              </w:rPr>
              <w:t>a++;</w:t>
            </w:r>
          </w:p>
          <w:p w:rsidR="004B34BB" w:rsidRDefault="00014BDE" w:rsidP="00014BDE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14BDE">
              <w:rPr>
                <w:rFonts w:ascii="Courier New" w:hAnsi="Courier New"/>
                <w:sz w:val="20"/>
              </w:rPr>
              <w:t>out.println(a);</w:t>
            </w:r>
            <w:r w:rsidR="0015144D">
              <w:rPr>
                <w:rFonts w:ascii="Courier New" w:hAnsi="Courier New"/>
                <w:sz w:val="20"/>
              </w:rPr>
              <w:br/>
            </w:r>
          </w:p>
        </w:tc>
      </w:tr>
      <w:tr w:rsidR="004B34BB" w:rsidTr="004E1414">
        <w:tc>
          <w:tcPr>
            <w:tcW w:w="5868" w:type="dxa"/>
          </w:tcPr>
          <w:p w:rsidR="004B34BB" w:rsidRPr="000919C9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13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4B34BB" w:rsidRPr="000919C9" w:rsidRDefault="00F332C1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  <w:lang w:val="fr-FR"/>
              </w:rPr>
            </w:pPr>
            <w:r>
              <w:rPr>
                <w:sz w:val="20"/>
              </w:rPr>
              <w:t>What is output by the code to the right?</w:t>
            </w:r>
          </w:p>
          <w:p w:rsidR="004B34BB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 w:rsidR="00F332C1">
              <w:rPr>
                <w:rFonts w:ascii="Courier New" w:hAnsi="Courier New" w:cs="Courier New"/>
                <w:sz w:val="20"/>
              </w:rPr>
              <w:t>8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B.</w:t>
            </w:r>
            <w:r w:rsidRPr="000919C9">
              <w:rPr>
                <w:sz w:val="20"/>
                <w:lang w:val="fr-FR"/>
              </w:rPr>
              <w:tab/>
            </w:r>
            <w:r w:rsidR="00F332C1">
              <w:rPr>
                <w:rFonts w:ascii="Courier New" w:hAnsi="Courier New" w:cs="Courier New"/>
                <w:sz w:val="20"/>
              </w:rPr>
              <w:t>20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C.</w:t>
            </w:r>
            <w:r w:rsidRPr="000919C9">
              <w:rPr>
                <w:sz w:val="20"/>
                <w:lang w:val="fr-FR"/>
              </w:rPr>
              <w:tab/>
            </w:r>
            <w:r w:rsidR="00F332C1">
              <w:rPr>
                <w:rFonts w:ascii="Courier New" w:hAnsi="Courier New" w:cs="Courier New"/>
                <w:sz w:val="20"/>
              </w:rPr>
              <w:t>2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 w:rsidR="00F332C1">
              <w:rPr>
                <w:rFonts w:ascii="Courier New" w:hAnsi="Courier New" w:cs="Courier New"/>
                <w:sz w:val="20"/>
              </w:rPr>
              <w:t>24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  <w:t>E.</w:t>
            </w:r>
            <w:r>
              <w:rPr>
                <w:sz w:val="20"/>
              </w:rPr>
              <w:tab/>
            </w:r>
            <w:r w:rsidR="00F332C1">
              <w:rPr>
                <w:rFonts w:ascii="Courier New" w:hAnsi="Courier New" w:cs="Courier New"/>
                <w:sz w:val="20"/>
              </w:rPr>
              <w:t>0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4B34BB" w:rsidRDefault="00F332C1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out.println(10&gt;&gt;2^20+2</w:t>
            </w:r>
            <w:r w:rsidRPr="00F332C1">
              <w:rPr>
                <w:rFonts w:ascii="Courier New" w:hAnsi="Courier New"/>
                <w:sz w:val="20"/>
              </w:rPr>
              <w:t>);</w:t>
            </w:r>
          </w:p>
        </w:tc>
      </w:tr>
      <w:tr w:rsidR="004B34BB" w:rsidTr="004E1414">
        <w:tc>
          <w:tcPr>
            <w:tcW w:w="5868" w:type="dxa"/>
          </w:tcPr>
          <w:p w:rsidR="004B34BB" w:rsidRPr="000919C9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="00385093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1</w:t>
            </w:r>
            <w:r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4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4B34BB" w:rsidRPr="000919C9" w:rsidRDefault="00F332C1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  <w:lang w:val="fr-FR"/>
              </w:rPr>
            </w:pPr>
            <w:r>
              <w:rPr>
                <w:sz w:val="20"/>
              </w:rPr>
              <w:t>What is output by the code to the right?</w:t>
            </w:r>
          </w:p>
          <w:p w:rsidR="004B34BB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 w:rsidR="00F332C1">
              <w:rPr>
                <w:rFonts w:ascii="Courier New" w:hAnsi="Courier New" w:cs="Courier New"/>
                <w:sz w:val="20"/>
              </w:rPr>
              <w:t>-128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B.</w:t>
            </w:r>
            <w:r w:rsidRPr="000919C9">
              <w:rPr>
                <w:sz w:val="20"/>
                <w:lang w:val="fr-FR"/>
              </w:rPr>
              <w:tab/>
            </w:r>
            <w:r w:rsidR="00F332C1">
              <w:rPr>
                <w:rFonts w:ascii="Courier New" w:hAnsi="Courier New" w:cs="Courier New"/>
                <w:sz w:val="20"/>
              </w:rPr>
              <w:t>-1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C.</w:t>
            </w:r>
            <w:r w:rsidRPr="000919C9">
              <w:rPr>
                <w:sz w:val="20"/>
                <w:lang w:val="fr-FR"/>
              </w:rPr>
              <w:tab/>
            </w:r>
            <w:r w:rsidR="00F332C1">
              <w:rPr>
                <w:rFonts w:ascii="Courier New" w:hAnsi="Courier New" w:cs="Courier New"/>
                <w:sz w:val="20"/>
              </w:rPr>
              <w:t>255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 w:rsidR="00F332C1">
              <w:rPr>
                <w:rFonts w:ascii="Courier New" w:hAnsi="Courier New" w:cs="Courier New"/>
                <w:sz w:val="20"/>
              </w:rPr>
              <w:t>127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  <w:t>E.</w:t>
            </w:r>
            <w:r>
              <w:rPr>
                <w:sz w:val="20"/>
              </w:rPr>
              <w:tab/>
            </w:r>
            <w:r w:rsidR="00F332C1">
              <w:rPr>
                <w:rFonts w:ascii="Courier New" w:hAnsi="Courier New" w:cs="Courier New"/>
                <w:sz w:val="20"/>
              </w:rPr>
              <w:t>0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4B34BB" w:rsidRDefault="00F332C1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F332C1">
              <w:rPr>
                <w:rFonts w:ascii="Courier New" w:hAnsi="Courier New"/>
                <w:sz w:val="20"/>
              </w:rPr>
              <w:t>out.println((byte)(255));</w:t>
            </w:r>
          </w:p>
        </w:tc>
      </w:tr>
      <w:tr w:rsidR="004B34BB" w:rsidTr="004E1414">
        <w:tc>
          <w:tcPr>
            <w:tcW w:w="5868" w:type="dxa"/>
          </w:tcPr>
          <w:p w:rsidR="004B34BB" w:rsidRPr="000919C9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15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4B34BB" w:rsidRPr="000919C9" w:rsidRDefault="00F332C1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  <w:lang w:val="fr-FR"/>
              </w:rPr>
            </w:pPr>
            <w:r>
              <w:rPr>
                <w:sz w:val="20"/>
              </w:rPr>
              <w:t>What is output by the code to the right?</w:t>
            </w:r>
          </w:p>
          <w:p w:rsidR="001A4CBB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 w:rsidR="001A4CBB" w:rsidRPr="001A4CBB">
              <w:rPr>
                <w:rFonts w:ascii="Courier New" w:hAnsi="Courier New" w:cs="Courier New"/>
                <w:sz w:val="20"/>
              </w:rPr>
              <w:t xml:space="preserve">[Test] 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</w:p>
          <w:p w:rsidR="001A4CBB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B.</w:t>
            </w:r>
            <w:r w:rsidRPr="000919C9">
              <w:rPr>
                <w:sz w:val="20"/>
                <w:lang w:val="fr-FR"/>
              </w:rPr>
              <w:tab/>
            </w:r>
            <w:r w:rsidR="001A4CBB">
              <w:rPr>
                <w:rFonts w:ascii="Courier New" w:hAnsi="Courier New" w:cs="Courier New"/>
                <w:sz w:val="20"/>
              </w:rPr>
              <w:t>[</w:t>
            </w:r>
            <w:r w:rsidR="001A4CBB" w:rsidRPr="001A4CBB">
              <w:rPr>
                <w:rFonts w:ascii="Courier New" w:hAnsi="Courier New" w:cs="Courier New"/>
                <w:sz w:val="20"/>
              </w:rPr>
              <w:t xml:space="preserve">Yerp] 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</w:p>
          <w:p w:rsidR="001A4CBB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C.</w:t>
            </w:r>
            <w:r w:rsidRPr="000919C9">
              <w:rPr>
                <w:sz w:val="20"/>
                <w:lang w:val="fr-FR"/>
              </w:rPr>
              <w:tab/>
            </w:r>
            <w:r w:rsidR="001A4CBB" w:rsidRPr="001A4CBB">
              <w:rPr>
                <w:rFonts w:ascii="Courier New" w:hAnsi="Courier New" w:cs="Courier New"/>
                <w:sz w:val="20"/>
              </w:rPr>
              <w:t xml:space="preserve">[Test, Yerp] 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</w:p>
          <w:p w:rsidR="001A4CBB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 w:rsidR="001A4CBB">
              <w:rPr>
                <w:rFonts w:ascii="Courier New" w:hAnsi="Courier New" w:cs="Courier New"/>
                <w:sz w:val="20"/>
              </w:rPr>
              <w:t>[</w:t>
            </w:r>
            <w:r w:rsidR="001A4CBB" w:rsidRPr="001A4CBB">
              <w:rPr>
                <w:rFonts w:ascii="Courier New" w:hAnsi="Courier New" w:cs="Courier New"/>
                <w:sz w:val="20"/>
              </w:rPr>
              <w:t>Yerp</w:t>
            </w:r>
            <w:r w:rsidR="001A4CBB">
              <w:rPr>
                <w:rFonts w:ascii="Courier New" w:hAnsi="Courier New" w:cs="Courier New"/>
                <w:sz w:val="20"/>
              </w:rPr>
              <w:t>, Test</w:t>
            </w:r>
            <w:r w:rsidR="001A4CBB" w:rsidRPr="001A4CBB">
              <w:rPr>
                <w:rFonts w:ascii="Courier New" w:hAnsi="Courier New" w:cs="Courier New"/>
                <w:sz w:val="20"/>
              </w:rPr>
              <w:t xml:space="preserve">] 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</w:r>
          </w:p>
          <w:p w:rsidR="004B34BB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>E.</w:t>
            </w:r>
            <w:r>
              <w:rPr>
                <w:sz w:val="20"/>
              </w:rPr>
              <w:tab/>
            </w:r>
            <w:ins w:id="1" w:author="Stacey Armstrong" w:date="2018-01-05T09:40:00Z">
              <w:r w:rsidR="004E1414" w:rsidRPr="004E1414">
                <w:rPr>
                  <w:sz w:val="20"/>
                  <w:highlight w:val="green"/>
                </w:rPr>
                <w:t>There is</w:t>
              </w:r>
            </w:ins>
            <w:r w:rsidR="004E1414">
              <w:rPr>
                <w:sz w:val="20"/>
              </w:rPr>
              <w:t xml:space="preserve"> n</w:t>
            </w:r>
            <w:r w:rsidR="001A4CBB">
              <w:rPr>
                <w:sz w:val="20"/>
              </w:rPr>
              <w:t xml:space="preserve">o output due to </w:t>
            </w:r>
            <w:r w:rsidR="004E1414" w:rsidRPr="004E1414">
              <w:rPr>
                <w:sz w:val="20"/>
                <w:highlight w:val="green"/>
              </w:rPr>
              <w:t>a</w:t>
            </w:r>
            <w:r w:rsidR="004E1414">
              <w:rPr>
                <w:sz w:val="20"/>
              </w:rPr>
              <w:t xml:space="preserve"> </w:t>
            </w:r>
            <w:r w:rsidR="001A4CBB">
              <w:rPr>
                <w:rFonts w:ascii="Courier New" w:hAnsi="Courier New" w:cs="Courier New"/>
                <w:sz w:val="20"/>
              </w:rPr>
              <w:t>runtime error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F332C1" w:rsidRPr="00F332C1" w:rsidRDefault="00F332C1" w:rsidP="00F332C1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F332C1">
              <w:rPr>
                <w:rFonts w:ascii="Courier New" w:hAnsi="Courier New"/>
                <w:sz w:val="20"/>
              </w:rPr>
              <w:t>ArrayList&lt;String&gt; list = new ArrayList&lt;&gt;();</w:t>
            </w:r>
          </w:p>
          <w:p w:rsidR="00F332C1" w:rsidRPr="00F332C1" w:rsidRDefault="00F332C1" w:rsidP="00F332C1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F332C1">
              <w:rPr>
                <w:rFonts w:ascii="Courier New" w:hAnsi="Courier New"/>
                <w:sz w:val="20"/>
              </w:rPr>
              <w:t>list.add("Yerp");</w:t>
            </w:r>
          </w:p>
          <w:p w:rsidR="00F332C1" w:rsidRPr="00F332C1" w:rsidRDefault="00F332C1" w:rsidP="00F332C1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F332C1">
              <w:rPr>
                <w:rFonts w:ascii="Courier New" w:hAnsi="Courier New"/>
                <w:sz w:val="20"/>
              </w:rPr>
              <w:t>list.add("Test");</w:t>
            </w:r>
          </w:p>
          <w:p w:rsidR="00F332C1" w:rsidRPr="00F332C1" w:rsidRDefault="00F332C1" w:rsidP="00F332C1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F332C1">
              <w:rPr>
                <w:rFonts w:ascii="Courier New" w:hAnsi="Courier New"/>
                <w:sz w:val="20"/>
              </w:rPr>
              <w:t>list.add(list.remove(0));</w:t>
            </w:r>
          </w:p>
          <w:p w:rsidR="004B34BB" w:rsidRDefault="00F332C1" w:rsidP="00F332C1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F332C1">
              <w:rPr>
                <w:rFonts w:ascii="Courier New" w:hAnsi="Courier New"/>
                <w:sz w:val="20"/>
              </w:rPr>
              <w:t>out.println(list);</w:t>
            </w:r>
          </w:p>
        </w:tc>
      </w:tr>
    </w:tbl>
    <w:p w:rsidR="0015144D" w:rsidRDefault="0015144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68"/>
        <w:gridCol w:w="4770"/>
      </w:tblGrid>
      <w:tr w:rsidR="004B34BB" w:rsidTr="004E1414">
        <w:trPr>
          <w:trHeight w:val="919"/>
        </w:trPr>
        <w:tc>
          <w:tcPr>
            <w:tcW w:w="5868" w:type="dxa"/>
          </w:tcPr>
          <w:p w:rsidR="004B34BB" w:rsidRPr="000919C9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16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4B34BB" w:rsidRPr="000919C9" w:rsidRDefault="001A4C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  <w:lang w:val="fr-FR"/>
              </w:rPr>
            </w:pPr>
            <w:r>
              <w:rPr>
                <w:sz w:val="20"/>
              </w:rPr>
              <w:t>What is output by the code to the right?</w:t>
            </w:r>
          </w:p>
          <w:p w:rsidR="001A4CBB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rFonts w:ascii="Courier New" w:hAnsi="Courier New" w:cs="Courier New"/>
                <w:sz w:val="20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 w:rsidR="001A4CBB">
              <w:rPr>
                <w:rFonts w:ascii="Courier New" w:hAnsi="Courier New" w:cs="Courier New"/>
                <w:sz w:val="20"/>
              </w:rPr>
              <w:t>A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  <w:r w:rsidR="0015144D">
              <w:rPr>
                <w:sz w:val="20"/>
                <w:lang w:val="fr-FR"/>
              </w:rPr>
              <w:tab/>
            </w:r>
            <w:r w:rsidR="0015144D">
              <w:rPr>
                <w:sz w:val="20"/>
                <w:lang w:val="fr-FR"/>
              </w:rPr>
              <w:tab/>
            </w:r>
            <w:r w:rsidRPr="000919C9">
              <w:rPr>
                <w:sz w:val="20"/>
                <w:lang w:val="fr-FR"/>
              </w:rPr>
              <w:t>B.</w:t>
            </w:r>
            <w:r w:rsidRPr="000919C9">
              <w:rPr>
                <w:sz w:val="20"/>
                <w:lang w:val="fr-FR"/>
              </w:rPr>
              <w:tab/>
            </w:r>
            <w:r w:rsidR="001A4CBB">
              <w:rPr>
                <w:rFonts w:ascii="Courier New" w:hAnsi="Courier New" w:cs="Courier New"/>
                <w:sz w:val="20"/>
              </w:rPr>
              <w:t>2147483647</w:t>
            </w:r>
          </w:p>
          <w:p w:rsidR="001A4CBB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>C.</w:t>
            </w:r>
            <w:r w:rsidRPr="000919C9">
              <w:rPr>
                <w:sz w:val="20"/>
                <w:lang w:val="fr-FR"/>
              </w:rPr>
              <w:tab/>
            </w:r>
            <w:r w:rsidR="001A4CBB">
              <w:rPr>
                <w:rFonts w:ascii="Courier New" w:hAnsi="Courier New" w:cs="Courier New"/>
                <w:sz w:val="20"/>
              </w:rPr>
              <w:t>65535</w:t>
            </w:r>
            <w:r w:rsidR="0015144D">
              <w:rPr>
                <w:rFonts w:ascii="Courier New" w:hAnsi="Courier New" w:cs="Courier New"/>
                <w:sz w:val="20"/>
              </w:rPr>
              <w:tab/>
            </w:r>
            <w:r w:rsidR="0015144D">
              <w:rPr>
                <w:rFonts w:ascii="Courier New" w:hAnsi="Courier New" w:cs="Courier New"/>
                <w:sz w:val="20"/>
              </w:rPr>
              <w:tab/>
            </w:r>
            <w:r w:rsidR="0015144D">
              <w:rPr>
                <w:rFonts w:ascii="Courier New" w:hAnsi="Courier New" w:cs="Courier New"/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 w:rsidR="001A4CBB">
              <w:rPr>
                <w:rFonts w:ascii="Courier New" w:hAnsi="Courier New" w:cs="Courier New"/>
                <w:sz w:val="20"/>
              </w:rPr>
              <w:t>65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</w:r>
          </w:p>
          <w:p w:rsidR="004B34BB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>E.</w:t>
            </w:r>
            <w:r>
              <w:rPr>
                <w:sz w:val="20"/>
              </w:rPr>
              <w:tab/>
            </w:r>
            <w:r w:rsidR="001A4CBB">
              <w:rPr>
                <w:rFonts w:ascii="Courier New" w:hAnsi="Courier New" w:cs="Courier New"/>
                <w:sz w:val="20"/>
              </w:rPr>
              <w:t>z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1A4CBB" w:rsidRDefault="001A4CBB" w:rsidP="001A4CBB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1A4CBB">
              <w:rPr>
                <w:rFonts w:ascii="Courier New" w:hAnsi="Courier New"/>
                <w:sz w:val="20"/>
              </w:rPr>
              <w:t>int x = 20;</w:t>
            </w:r>
          </w:p>
          <w:p w:rsidR="001A4CBB" w:rsidRPr="001A4CBB" w:rsidRDefault="001A4CBB" w:rsidP="001A4CBB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int z = </w:t>
            </w:r>
            <w:r w:rsidRPr="001A4CBB">
              <w:rPr>
                <w:rFonts w:ascii="Courier New" w:hAnsi="Courier New"/>
                <w:sz w:val="20"/>
              </w:rPr>
              <w:t>Integer.MAX_VALUE</w:t>
            </w:r>
            <w:r>
              <w:rPr>
                <w:rFonts w:ascii="Courier New" w:hAnsi="Courier New"/>
                <w:sz w:val="20"/>
              </w:rPr>
              <w:t>;</w:t>
            </w:r>
          </w:p>
          <w:p w:rsidR="004B34BB" w:rsidRDefault="001A4CBB" w:rsidP="001A4CBB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1A4CBB">
              <w:rPr>
                <w:rFonts w:ascii="Courier New" w:hAnsi="Courier New"/>
                <w:sz w:val="20"/>
              </w:rPr>
              <w:t>out.println(x!=20?</w:t>
            </w:r>
            <w:r>
              <w:rPr>
                <w:rFonts w:ascii="Courier New" w:hAnsi="Courier New"/>
                <w:sz w:val="20"/>
              </w:rPr>
              <w:t xml:space="preserve"> z</w:t>
            </w:r>
            <w:r w:rsidRPr="001A4CBB">
              <w:rPr>
                <w:rFonts w:ascii="Courier New" w:hAnsi="Courier New"/>
                <w:sz w:val="20"/>
              </w:rPr>
              <w:t>:'A'</w:t>
            </w:r>
            <w:r>
              <w:rPr>
                <w:rFonts w:ascii="Courier New" w:hAnsi="Courier New"/>
                <w:sz w:val="20"/>
              </w:rPr>
              <w:t xml:space="preserve"> </w:t>
            </w:r>
            <w:r w:rsidRPr="001A4CBB">
              <w:rPr>
                <w:rFonts w:ascii="Courier New" w:hAnsi="Courier New"/>
                <w:sz w:val="20"/>
              </w:rPr>
              <w:t>);</w:t>
            </w:r>
          </w:p>
        </w:tc>
      </w:tr>
      <w:tr w:rsidR="009115D9" w:rsidTr="004E1414">
        <w:tc>
          <w:tcPr>
            <w:tcW w:w="10638" w:type="dxa"/>
            <w:gridSpan w:val="2"/>
          </w:tcPr>
          <w:p w:rsidR="009115D9" w:rsidRPr="000919C9" w:rsidRDefault="009115D9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17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9115D9" w:rsidRPr="000919C9" w:rsidRDefault="009115D9" w:rsidP="009115D9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Which of the following is equivalent to !(A||B)&amp;&amp;C</w:t>
            </w:r>
          </w:p>
          <w:p w:rsidR="009115D9" w:rsidRDefault="009115D9" w:rsidP="009115D9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rFonts w:ascii="Courier New" w:hAnsi="Courier New" w:cs="Courier New"/>
                <w:sz w:val="20"/>
              </w:rPr>
              <w:t>!A||!B&amp;&amp;C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</w:p>
          <w:p w:rsidR="009115D9" w:rsidRDefault="009115D9" w:rsidP="009115D9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B.</w:t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rFonts w:ascii="Courier New" w:hAnsi="Courier New" w:cs="Courier New"/>
                <w:sz w:val="20"/>
              </w:rPr>
              <w:t>!A&amp;&amp;!B&amp;&amp;C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</w:p>
          <w:p w:rsidR="009115D9" w:rsidRDefault="009115D9" w:rsidP="009115D9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C.</w:t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rFonts w:ascii="Courier New" w:hAnsi="Courier New" w:cs="Courier New"/>
                <w:sz w:val="20"/>
              </w:rPr>
              <w:t>B&amp;&amp;C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</w:p>
          <w:p w:rsidR="009115D9" w:rsidRDefault="009115D9" w:rsidP="009115D9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sz w:val="20"/>
              </w:rPr>
            </w:pP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>A||B||C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</w:r>
          </w:p>
          <w:p w:rsidR="009115D9" w:rsidRDefault="009115D9" w:rsidP="009115D9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 w:cs="Courier New"/>
                <w:sz w:val="20"/>
              </w:rPr>
            </w:pPr>
            <w:r>
              <w:rPr>
                <w:sz w:val="20"/>
              </w:rPr>
              <w:t>E.</w:t>
            </w:r>
            <w:r>
              <w:rPr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>!(A||B||C)</w:t>
            </w:r>
          </w:p>
          <w:p w:rsidR="009115D9" w:rsidRDefault="009115D9" w:rsidP="009115D9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</w:tr>
      <w:tr w:rsidR="004B34BB" w:rsidTr="004E1414">
        <w:tc>
          <w:tcPr>
            <w:tcW w:w="5868" w:type="dxa"/>
          </w:tcPr>
          <w:p w:rsidR="004B34BB" w:rsidRPr="000919C9" w:rsidRDefault="009115D9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>
              <w:br w:type="page"/>
            </w:r>
            <w:r w:rsidR="004B34BB"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="004B34BB"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18</w:t>
            </w:r>
            <w:r w:rsidR="004B34BB"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="004B34BB"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4B34BB" w:rsidRPr="000919C9" w:rsidRDefault="005569DC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  <w:lang w:val="fr-FR"/>
              </w:rPr>
            </w:pPr>
            <w:r>
              <w:rPr>
                <w:sz w:val="20"/>
              </w:rPr>
              <w:t>What is output by the code to the right?</w:t>
            </w:r>
          </w:p>
          <w:p w:rsidR="009115D9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 w:rsidR="009115D9">
              <w:rPr>
                <w:rFonts w:ascii="Courier New" w:hAnsi="Courier New" w:cs="Courier New"/>
                <w:sz w:val="20"/>
              </w:rPr>
              <w:t>[3, 4, 5, 6, 7]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</w:p>
          <w:p w:rsidR="009115D9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B.</w:t>
            </w:r>
            <w:r w:rsidRPr="000919C9">
              <w:rPr>
                <w:sz w:val="20"/>
                <w:lang w:val="fr-FR"/>
              </w:rPr>
              <w:tab/>
            </w:r>
            <w:r w:rsidR="009115D9">
              <w:rPr>
                <w:rFonts w:ascii="Courier New" w:hAnsi="Courier New" w:cs="Courier New"/>
                <w:sz w:val="20"/>
              </w:rPr>
              <w:t>[0, 1, 2, 3, 4]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</w:p>
          <w:p w:rsidR="009115D9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C.</w:t>
            </w:r>
            <w:r w:rsidRPr="000919C9">
              <w:rPr>
                <w:sz w:val="20"/>
                <w:lang w:val="fr-FR"/>
              </w:rPr>
              <w:tab/>
            </w:r>
            <w:r w:rsidR="009115D9" w:rsidRPr="009115D9">
              <w:rPr>
                <w:rFonts w:ascii="Courier New" w:hAnsi="Courier New" w:cs="Courier New"/>
                <w:sz w:val="20"/>
              </w:rPr>
              <w:t>[3, 4]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</w:p>
          <w:p w:rsidR="009115D9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 w:rsidR="009115D9">
              <w:rPr>
                <w:rFonts w:ascii="Courier New" w:hAnsi="Courier New" w:cs="Courier New"/>
                <w:sz w:val="20"/>
              </w:rPr>
              <w:t>[0, 1, 2]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</w:r>
          </w:p>
          <w:p w:rsidR="004B34BB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>E.</w:t>
            </w:r>
            <w:r>
              <w:rPr>
                <w:sz w:val="20"/>
              </w:rPr>
              <w:tab/>
            </w:r>
            <w:r w:rsidR="009115D9">
              <w:rPr>
                <w:rFonts w:ascii="Courier New" w:hAnsi="Courier New" w:cs="Courier New"/>
                <w:sz w:val="20"/>
              </w:rPr>
              <w:t>[5, 6, 7]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9115D9" w:rsidRDefault="0015144D" w:rsidP="009115D9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br/>
            </w:r>
            <w:r w:rsidR="009115D9" w:rsidRPr="009115D9">
              <w:rPr>
                <w:rFonts w:ascii="Courier New" w:hAnsi="Courier New"/>
                <w:sz w:val="20"/>
              </w:rPr>
              <w:t>ArrayList&lt;Integer&gt; list = new ArrayList&lt;&gt;();</w:t>
            </w:r>
          </w:p>
          <w:p w:rsidR="009115D9" w:rsidRDefault="009115D9" w:rsidP="009115D9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9115D9">
              <w:rPr>
                <w:rFonts w:ascii="Courier New" w:hAnsi="Courier New"/>
                <w:sz w:val="20"/>
              </w:rPr>
              <w:t>ArrayList&lt;Integer&gt; list2 = new ArrayList&lt;&gt;();</w:t>
            </w:r>
          </w:p>
          <w:p w:rsidR="009115D9" w:rsidRPr="009115D9" w:rsidRDefault="009115D9" w:rsidP="009115D9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</w:p>
          <w:p w:rsidR="009115D9" w:rsidRPr="009115D9" w:rsidRDefault="009115D9" w:rsidP="009115D9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9115D9">
              <w:rPr>
                <w:rFonts w:ascii="Courier New" w:hAnsi="Courier New"/>
                <w:sz w:val="20"/>
              </w:rPr>
              <w:t>for(int i = 0; i &lt; 5; i++)</w:t>
            </w:r>
          </w:p>
          <w:p w:rsidR="009115D9" w:rsidRPr="009115D9" w:rsidRDefault="009115D9" w:rsidP="009115D9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 w:rsidRPr="009115D9">
              <w:rPr>
                <w:rFonts w:ascii="Courier New" w:hAnsi="Courier New"/>
                <w:sz w:val="20"/>
              </w:rPr>
              <w:t>list.add(i);</w:t>
            </w:r>
          </w:p>
          <w:p w:rsidR="009115D9" w:rsidRPr="009115D9" w:rsidRDefault="009115D9" w:rsidP="009115D9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9115D9">
              <w:rPr>
                <w:rFonts w:ascii="Courier New" w:hAnsi="Courier New"/>
                <w:sz w:val="20"/>
              </w:rPr>
              <w:t>for(int i = 3; i &lt; 8; i++)</w:t>
            </w:r>
          </w:p>
          <w:p w:rsidR="009115D9" w:rsidRDefault="009115D9" w:rsidP="009115D9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 w:rsidRPr="009115D9">
              <w:rPr>
                <w:rFonts w:ascii="Courier New" w:hAnsi="Courier New"/>
                <w:sz w:val="20"/>
              </w:rPr>
              <w:t>list2.add(i);</w:t>
            </w:r>
          </w:p>
          <w:p w:rsidR="009115D9" w:rsidRPr="009115D9" w:rsidRDefault="009115D9" w:rsidP="009115D9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9115D9">
              <w:rPr>
                <w:rFonts w:ascii="Courier New" w:hAnsi="Courier New"/>
                <w:sz w:val="20"/>
              </w:rPr>
              <w:t>list.retainAll(list2);</w:t>
            </w:r>
          </w:p>
          <w:p w:rsidR="004B34BB" w:rsidRDefault="009115D9" w:rsidP="009115D9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9115D9">
              <w:rPr>
                <w:rFonts w:ascii="Courier New" w:hAnsi="Courier New"/>
                <w:sz w:val="20"/>
              </w:rPr>
              <w:t>out.println(list);</w:t>
            </w:r>
            <w:r w:rsidR="0015144D">
              <w:rPr>
                <w:rFonts w:ascii="Courier New" w:hAnsi="Courier New"/>
                <w:sz w:val="20"/>
              </w:rPr>
              <w:br/>
            </w:r>
          </w:p>
        </w:tc>
      </w:tr>
      <w:tr w:rsidR="004B34BB" w:rsidTr="004E1414">
        <w:tc>
          <w:tcPr>
            <w:tcW w:w="5868" w:type="dxa"/>
          </w:tcPr>
          <w:p w:rsidR="004B34BB" w:rsidRPr="000919C9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19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4B34BB" w:rsidRPr="000919C9" w:rsidRDefault="005569DC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  <w:lang w:val="fr-FR"/>
              </w:rPr>
            </w:pPr>
            <w:r>
              <w:rPr>
                <w:sz w:val="20"/>
              </w:rPr>
              <w:t>What is output by the code to the right?</w:t>
            </w:r>
          </w:p>
          <w:p w:rsidR="004B34BB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 w:rsidR="005569DC">
              <w:rPr>
                <w:rFonts w:ascii="Courier New" w:hAnsi="Courier New" w:cs="Courier New"/>
                <w:sz w:val="20"/>
              </w:rPr>
              <w:t>-2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B.</w:t>
            </w:r>
            <w:r w:rsidRPr="000919C9">
              <w:rPr>
                <w:sz w:val="20"/>
                <w:lang w:val="fr-FR"/>
              </w:rPr>
              <w:tab/>
            </w:r>
            <w:r w:rsidR="005569DC">
              <w:rPr>
                <w:rFonts w:ascii="Courier New" w:hAnsi="Courier New" w:cs="Courier New"/>
                <w:sz w:val="20"/>
              </w:rPr>
              <w:t>3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C.</w:t>
            </w:r>
            <w:r w:rsidRPr="000919C9">
              <w:rPr>
                <w:sz w:val="20"/>
                <w:lang w:val="fr-FR"/>
              </w:rPr>
              <w:tab/>
            </w:r>
            <w:r w:rsidR="005569DC"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 w:rsidR="005569DC">
              <w:rPr>
                <w:rFonts w:ascii="Courier New" w:hAnsi="Courier New" w:cs="Courier New"/>
                <w:sz w:val="20"/>
              </w:rPr>
              <w:t>0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  <w:t>E.</w:t>
            </w:r>
            <w:r>
              <w:rPr>
                <w:sz w:val="20"/>
              </w:rPr>
              <w:tab/>
            </w:r>
            <w:r w:rsidR="005569DC">
              <w:rPr>
                <w:rFonts w:ascii="Courier New" w:hAnsi="Courier New" w:cs="Courier New"/>
                <w:sz w:val="20"/>
              </w:rPr>
              <w:t>2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4B34BB" w:rsidRDefault="005569DC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5569DC">
              <w:rPr>
                <w:rFonts w:ascii="Courier New" w:hAnsi="Courier New"/>
                <w:sz w:val="20"/>
              </w:rPr>
              <w:t>out.println(-30%-4);</w:t>
            </w:r>
          </w:p>
        </w:tc>
      </w:tr>
      <w:tr w:rsidR="004B34BB" w:rsidTr="004E1414">
        <w:tc>
          <w:tcPr>
            <w:tcW w:w="5868" w:type="dxa"/>
          </w:tcPr>
          <w:p w:rsidR="004B34BB" w:rsidRDefault="004B34BB" w:rsidP="005569D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20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  <w:lang w:val="fr-FR"/>
              </w:rPr>
            </w:pPr>
            <w:r>
              <w:rPr>
                <w:sz w:val="20"/>
              </w:rPr>
              <w:t>What is output by the code to the right?</w:t>
            </w:r>
          </w:p>
          <w:p w:rsidR="005569DC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 w:rsidR="005569DC">
              <w:rPr>
                <w:rFonts w:ascii="Courier New" w:hAnsi="Courier New" w:cs="Courier New"/>
                <w:sz w:val="20"/>
              </w:rPr>
              <w:t>200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  <w:r w:rsidR="0015144D">
              <w:rPr>
                <w:sz w:val="20"/>
                <w:lang w:val="fr-FR"/>
              </w:rPr>
              <w:tab/>
            </w:r>
            <w:r w:rsidR="0015144D">
              <w:rPr>
                <w:sz w:val="20"/>
                <w:lang w:val="fr-FR"/>
              </w:rPr>
              <w:tab/>
            </w:r>
            <w:r w:rsidRPr="000919C9">
              <w:rPr>
                <w:sz w:val="20"/>
                <w:lang w:val="fr-FR"/>
              </w:rPr>
              <w:t>B.</w:t>
            </w:r>
            <w:r w:rsidRPr="000919C9">
              <w:rPr>
                <w:sz w:val="20"/>
                <w:lang w:val="fr-FR"/>
              </w:rPr>
              <w:tab/>
            </w:r>
            <w:r w:rsidR="005569DC">
              <w:rPr>
                <w:rFonts w:ascii="Courier New" w:hAnsi="Courier New" w:cs="Courier New"/>
                <w:sz w:val="20"/>
              </w:rPr>
              <w:t>100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</w:p>
          <w:p w:rsidR="005569DC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0919C9">
              <w:rPr>
                <w:sz w:val="20"/>
                <w:lang w:val="fr-FR"/>
              </w:rPr>
              <w:t>C.</w:t>
            </w:r>
            <w:r w:rsidRPr="000919C9">
              <w:rPr>
                <w:sz w:val="20"/>
                <w:lang w:val="fr-FR"/>
              </w:rPr>
              <w:tab/>
            </w:r>
            <w:r w:rsidR="005569DC">
              <w:rPr>
                <w:rFonts w:ascii="Courier New" w:hAnsi="Courier New" w:cs="Courier New"/>
                <w:sz w:val="20"/>
              </w:rPr>
              <w:t>5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  <w:r w:rsidR="0015144D">
              <w:rPr>
                <w:sz w:val="20"/>
                <w:lang w:val="fr-FR"/>
              </w:rPr>
              <w:tab/>
            </w:r>
            <w:r w:rsidR="0015144D">
              <w:rPr>
                <w:sz w:val="20"/>
                <w:lang w:val="fr-FR"/>
              </w:rPr>
              <w:tab/>
            </w: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 w:rsidR="005569DC">
              <w:rPr>
                <w:rFonts w:ascii="Courier New" w:hAnsi="Courier New" w:cs="Courier New"/>
                <w:sz w:val="20"/>
              </w:rPr>
              <w:t>0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</w:r>
          </w:p>
          <w:p w:rsidR="004B34BB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>E.</w:t>
            </w:r>
            <w:r>
              <w:rPr>
                <w:sz w:val="20"/>
              </w:rPr>
              <w:tab/>
            </w:r>
            <w:ins w:id="2" w:author="Stacey Armstrong" w:date="2018-01-05T09:40:00Z">
              <w:r w:rsidR="004E1414" w:rsidRPr="004E1414">
                <w:rPr>
                  <w:sz w:val="20"/>
                  <w:highlight w:val="green"/>
                </w:rPr>
                <w:t>There is</w:t>
              </w:r>
            </w:ins>
            <w:r w:rsidR="004E1414">
              <w:rPr>
                <w:sz w:val="20"/>
              </w:rPr>
              <w:t xml:space="preserve"> </w:t>
            </w:r>
            <w:r w:rsidR="004E1414">
              <w:rPr>
                <w:sz w:val="20"/>
              </w:rPr>
              <w:t xml:space="preserve"> n</w:t>
            </w:r>
            <w:r w:rsidR="005569DC">
              <w:rPr>
                <w:rFonts w:ascii="Courier New" w:hAnsi="Courier New" w:cs="Courier New"/>
                <w:sz w:val="20"/>
              </w:rPr>
              <w:t xml:space="preserve">o output due to </w:t>
            </w:r>
            <w:r w:rsidR="004E1414" w:rsidRPr="004E1414">
              <w:rPr>
                <w:sz w:val="20"/>
                <w:highlight w:val="green"/>
              </w:rPr>
              <w:t>a</w:t>
            </w:r>
            <w:r w:rsidR="004E1414">
              <w:rPr>
                <w:sz w:val="20"/>
              </w:rPr>
              <w:t xml:space="preserve"> </w:t>
            </w:r>
            <w:r w:rsidR="005569DC">
              <w:rPr>
                <w:rFonts w:ascii="Courier New" w:hAnsi="Courier New" w:cs="Courier New"/>
                <w:sz w:val="20"/>
              </w:rPr>
              <w:t>syntax error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5569DC" w:rsidRPr="005569DC" w:rsidRDefault="005569DC" w:rsidP="005569D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5569DC">
              <w:rPr>
                <w:rFonts w:ascii="Courier New" w:hAnsi="Courier New"/>
                <w:sz w:val="20"/>
              </w:rPr>
              <w:t>int x = 5;</w:t>
            </w:r>
          </w:p>
          <w:p w:rsidR="005569DC" w:rsidRPr="005569DC" w:rsidRDefault="005569DC" w:rsidP="005569D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5569DC">
              <w:rPr>
                <w:rFonts w:ascii="Courier New" w:hAnsi="Courier New"/>
                <w:sz w:val="20"/>
              </w:rPr>
              <w:t>do</w:t>
            </w:r>
          </w:p>
          <w:p w:rsidR="005569DC" w:rsidRPr="005569DC" w:rsidRDefault="005569DC" w:rsidP="005569D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 w:rsidRPr="005569DC">
              <w:rPr>
                <w:rFonts w:ascii="Courier New" w:hAnsi="Courier New"/>
                <w:sz w:val="20"/>
              </w:rPr>
              <w:t>x*=20;</w:t>
            </w:r>
          </w:p>
          <w:p w:rsidR="005569DC" w:rsidRPr="005569DC" w:rsidRDefault="005569DC" w:rsidP="005569D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5569DC">
              <w:rPr>
                <w:rFonts w:ascii="Courier New" w:hAnsi="Courier New"/>
                <w:sz w:val="20"/>
              </w:rPr>
              <w:t>while(x&lt;3);</w:t>
            </w:r>
          </w:p>
          <w:p w:rsidR="004B34BB" w:rsidRDefault="005569DC" w:rsidP="005569D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5569DC">
              <w:rPr>
                <w:rFonts w:ascii="Courier New" w:hAnsi="Courier New"/>
                <w:sz w:val="20"/>
              </w:rPr>
              <w:t>out.println(x);</w:t>
            </w:r>
          </w:p>
        </w:tc>
      </w:tr>
      <w:tr w:rsidR="004B34BB" w:rsidTr="004E1414">
        <w:tc>
          <w:tcPr>
            <w:tcW w:w="5868" w:type="dxa"/>
          </w:tcPr>
          <w:p w:rsidR="004B34BB" w:rsidRPr="000919C9" w:rsidRDefault="0015144D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>
              <w:br w:type="page"/>
            </w:r>
            <w:r w:rsidR="004B34BB"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="004B34BB"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2</w:t>
            </w:r>
            <w:r w:rsidR="00D14C57"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1</w:t>
            </w:r>
            <w:r w:rsidR="004B34BB"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="004B34BB"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4B34BB" w:rsidRPr="000919C9" w:rsidRDefault="00D74670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  <w:lang w:val="fr-FR"/>
              </w:rPr>
            </w:pPr>
            <w:r>
              <w:rPr>
                <w:sz w:val="20"/>
              </w:rPr>
              <w:t xml:space="preserve">What is output when the method </w:t>
            </w:r>
            <w:r w:rsidRPr="00D74670">
              <w:rPr>
                <w:rFonts w:ascii="Courier New" w:hAnsi="Courier New" w:cs="Courier New"/>
                <w:sz w:val="20"/>
              </w:rPr>
              <w:t>q21</w:t>
            </w:r>
            <w:r>
              <w:rPr>
                <w:sz w:val="20"/>
              </w:rPr>
              <w:t xml:space="preserve"> is called?</w:t>
            </w:r>
          </w:p>
          <w:p w:rsidR="004B34BB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 w:rsidR="00D74670">
              <w:rPr>
                <w:rFonts w:ascii="Courier New" w:hAnsi="Courier New" w:cs="Courier New"/>
                <w:sz w:val="20"/>
              </w:rPr>
              <w:t>13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B.</w:t>
            </w:r>
            <w:r w:rsidRPr="000919C9">
              <w:rPr>
                <w:sz w:val="20"/>
                <w:lang w:val="fr-FR"/>
              </w:rPr>
              <w:tab/>
            </w:r>
            <w:r w:rsidR="00D74670">
              <w:rPr>
                <w:rFonts w:ascii="Courier New" w:hAnsi="Courier New" w:cs="Courier New"/>
                <w:sz w:val="20"/>
              </w:rPr>
              <w:t>39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C.</w:t>
            </w:r>
            <w:r w:rsidRPr="000919C9">
              <w:rPr>
                <w:sz w:val="20"/>
                <w:lang w:val="fr-FR"/>
              </w:rPr>
              <w:tab/>
            </w:r>
            <w:r w:rsidR="00D74670">
              <w:rPr>
                <w:rFonts w:ascii="Courier New" w:hAnsi="Courier New" w:cs="Courier New"/>
                <w:sz w:val="20"/>
              </w:rPr>
              <w:t>12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 w:rsidR="00D74670">
              <w:rPr>
                <w:rFonts w:ascii="Courier New" w:hAnsi="Courier New" w:cs="Courier New"/>
                <w:sz w:val="20"/>
              </w:rPr>
              <w:t>36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  <w:t>E.</w:t>
            </w:r>
            <w:r>
              <w:rPr>
                <w:sz w:val="20"/>
              </w:rPr>
              <w:tab/>
            </w:r>
            <w:r w:rsidR="00D74670">
              <w:rPr>
                <w:rFonts w:ascii="Courier New" w:hAnsi="Courier New" w:cs="Courier New"/>
                <w:sz w:val="20"/>
              </w:rPr>
              <w:t>96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D74670" w:rsidRPr="00D74670" w:rsidRDefault="00D74670" w:rsidP="00D7467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D74670">
              <w:rPr>
                <w:rFonts w:ascii="Courier New" w:hAnsi="Courier New"/>
                <w:sz w:val="20"/>
              </w:rPr>
              <w:t>public static void q21() {</w:t>
            </w:r>
          </w:p>
          <w:p w:rsidR="00D74670" w:rsidRPr="00D74670" w:rsidRDefault="00D74670" w:rsidP="00D7467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 w:rsidRPr="00D74670">
              <w:rPr>
                <w:rFonts w:ascii="Courier New" w:hAnsi="Courier New"/>
                <w:sz w:val="20"/>
              </w:rPr>
              <w:t>out.println(go(1));</w:t>
            </w:r>
          </w:p>
          <w:p w:rsidR="00D74670" w:rsidRPr="00D74670" w:rsidRDefault="00D74670" w:rsidP="00D7467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D74670">
              <w:rPr>
                <w:rFonts w:ascii="Courier New" w:hAnsi="Courier New"/>
                <w:sz w:val="20"/>
              </w:rPr>
              <w:t>}</w:t>
            </w:r>
          </w:p>
          <w:p w:rsidR="00D74670" w:rsidRPr="00D74670" w:rsidRDefault="00D74670" w:rsidP="00D7467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D74670">
              <w:rPr>
                <w:rFonts w:ascii="Courier New" w:hAnsi="Courier New"/>
                <w:sz w:val="20"/>
              </w:rPr>
              <w:tab/>
            </w:r>
          </w:p>
          <w:p w:rsidR="00D74670" w:rsidRPr="00D74670" w:rsidRDefault="00D74670" w:rsidP="00D7467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D74670">
              <w:rPr>
                <w:rFonts w:ascii="Courier New" w:hAnsi="Courier New"/>
                <w:sz w:val="20"/>
              </w:rPr>
              <w:t>public static int go(int x)</w:t>
            </w:r>
          </w:p>
          <w:p w:rsidR="00D74670" w:rsidRPr="00D74670" w:rsidRDefault="00D74670" w:rsidP="00D7467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D74670">
              <w:rPr>
                <w:rFonts w:ascii="Courier New" w:hAnsi="Courier New"/>
                <w:sz w:val="20"/>
              </w:rPr>
              <w:t>{</w:t>
            </w:r>
          </w:p>
          <w:p w:rsidR="00D74670" w:rsidRPr="00D74670" w:rsidRDefault="00D74670" w:rsidP="00D7467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 w:rsidRPr="00D74670">
              <w:rPr>
                <w:rFonts w:ascii="Courier New" w:hAnsi="Courier New"/>
                <w:sz w:val="20"/>
              </w:rPr>
              <w:t>if(x%12==0)</w:t>
            </w:r>
          </w:p>
          <w:p w:rsidR="00D74670" w:rsidRPr="00D74670" w:rsidRDefault="00D74670" w:rsidP="00D7467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 w:rsidRPr="00D74670">
              <w:rPr>
                <w:rFonts w:ascii="Courier New" w:hAnsi="Courier New"/>
                <w:sz w:val="20"/>
              </w:rPr>
              <w:tab/>
              <w:t>return x;</w:t>
            </w:r>
          </w:p>
          <w:p w:rsidR="00D74670" w:rsidRPr="00D74670" w:rsidRDefault="00D74670" w:rsidP="00D7467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 w:rsidRPr="00D74670">
              <w:rPr>
                <w:rFonts w:ascii="Courier New" w:hAnsi="Courier New"/>
                <w:sz w:val="20"/>
              </w:rPr>
              <w:t>return go</w:t>
            </w:r>
            <w:r w:rsidR="004E1414" w:rsidRPr="004E1414">
              <w:rPr>
                <w:rFonts w:ascii="Courier New" w:hAnsi="Courier New"/>
                <w:sz w:val="20"/>
                <w:highlight w:val="green"/>
              </w:rPr>
              <w:t>2</w:t>
            </w:r>
            <w:r w:rsidRPr="00D74670">
              <w:rPr>
                <w:rFonts w:ascii="Courier New" w:hAnsi="Courier New"/>
                <w:sz w:val="20"/>
              </w:rPr>
              <w:t>(x+5);</w:t>
            </w:r>
          </w:p>
          <w:p w:rsidR="00D74670" w:rsidRPr="00D74670" w:rsidRDefault="00D74670" w:rsidP="00D7467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D74670">
              <w:rPr>
                <w:rFonts w:ascii="Courier New" w:hAnsi="Courier New"/>
                <w:sz w:val="20"/>
              </w:rPr>
              <w:t>}</w:t>
            </w:r>
          </w:p>
          <w:p w:rsidR="00D74670" w:rsidRPr="00D74670" w:rsidRDefault="00D74670" w:rsidP="00D7467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D74670">
              <w:rPr>
                <w:rFonts w:ascii="Courier New" w:hAnsi="Courier New"/>
                <w:sz w:val="20"/>
              </w:rPr>
              <w:tab/>
            </w:r>
          </w:p>
          <w:p w:rsidR="00D74670" w:rsidRPr="00D74670" w:rsidRDefault="00D74670" w:rsidP="00D7467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D74670">
              <w:rPr>
                <w:rFonts w:ascii="Courier New" w:hAnsi="Courier New"/>
                <w:sz w:val="20"/>
              </w:rPr>
              <w:t>public static int go2(int x)</w:t>
            </w:r>
          </w:p>
          <w:p w:rsidR="00D74670" w:rsidRPr="00D74670" w:rsidRDefault="00D74670" w:rsidP="00D7467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D74670">
              <w:rPr>
                <w:rFonts w:ascii="Courier New" w:hAnsi="Courier New"/>
                <w:sz w:val="20"/>
              </w:rPr>
              <w:t>{</w:t>
            </w:r>
          </w:p>
          <w:p w:rsidR="00D74670" w:rsidRPr="00D74670" w:rsidRDefault="00D74670" w:rsidP="00D7467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 w:rsidRPr="00D74670">
              <w:rPr>
                <w:rFonts w:ascii="Courier New" w:hAnsi="Courier New"/>
                <w:sz w:val="20"/>
              </w:rPr>
              <w:t>if(x%13==0)</w:t>
            </w:r>
          </w:p>
          <w:p w:rsidR="00D74670" w:rsidRPr="00D74670" w:rsidRDefault="00D74670" w:rsidP="00D7467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 w:rsidRPr="00D74670">
              <w:rPr>
                <w:rFonts w:ascii="Courier New" w:hAnsi="Courier New"/>
                <w:sz w:val="20"/>
              </w:rPr>
              <w:tab/>
              <w:t>return x;</w:t>
            </w:r>
          </w:p>
          <w:p w:rsidR="00D74670" w:rsidRPr="00D74670" w:rsidRDefault="00D74670" w:rsidP="00D7467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 w:rsidRPr="00D74670">
              <w:rPr>
                <w:rFonts w:ascii="Courier New" w:hAnsi="Courier New"/>
                <w:sz w:val="20"/>
              </w:rPr>
              <w:t>return go(x+2);</w:t>
            </w:r>
          </w:p>
          <w:p w:rsidR="004B34BB" w:rsidRDefault="00D74670" w:rsidP="00D7467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D74670">
              <w:rPr>
                <w:rFonts w:ascii="Courier New" w:hAnsi="Courier New"/>
                <w:sz w:val="20"/>
              </w:rPr>
              <w:t>}</w:t>
            </w:r>
          </w:p>
        </w:tc>
      </w:tr>
      <w:tr w:rsidR="004B34BB" w:rsidTr="004E1414">
        <w:tc>
          <w:tcPr>
            <w:tcW w:w="5868" w:type="dxa"/>
          </w:tcPr>
          <w:p w:rsidR="004B34BB" w:rsidRPr="000919C9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2</w:t>
            </w:r>
            <w:r w:rsidR="00D14C57"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2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4B34BB" w:rsidRPr="000919C9" w:rsidRDefault="000A3F74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  <w:lang w:val="fr-FR"/>
              </w:rPr>
            </w:pPr>
            <w:r>
              <w:rPr>
                <w:sz w:val="20"/>
              </w:rPr>
              <w:t>What is output by the code to the right?</w:t>
            </w:r>
          </w:p>
          <w:p w:rsidR="004B34BB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 w:rsidR="00651519">
              <w:rPr>
                <w:rFonts w:ascii="Courier New" w:hAnsi="Courier New" w:cs="Courier New"/>
                <w:sz w:val="20"/>
              </w:rPr>
              <w:t>1217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B.</w:t>
            </w:r>
            <w:r w:rsidRPr="000919C9">
              <w:rPr>
                <w:sz w:val="20"/>
                <w:lang w:val="fr-FR"/>
              </w:rPr>
              <w:tab/>
            </w:r>
            <w:r w:rsidR="00651519">
              <w:rPr>
                <w:rFonts w:ascii="Courier New" w:hAnsi="Courier New" w:cs="Courier New"/>
                <w:sz w:val="20"/>
              </w:rPr>
              <w:t>217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C.</w:t>
            </w:r>
            <w:r w:rsidRPr="000919C9">
              <w:rPr>
                <w:sz w:val="20"/>
                <w:lang w:val="fr-FR"/>
              </w:rPr>
              <w:tab/>
            </w:r>
            <w:r w:rsidR="00651519">
              <w:rPr>
                <w:rFonts w:ascii="Courier New" w:hAnsi="Courier New" w:cs="Courier New"/>
                <w:sz w:val="20"/>
              </w:rPr>
              <w:t>1216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 w:rsidR="00651519">
              <w:rPr>
                <w:rFonts w:ascii="Courier New" w:hAnsi="Courier New" w:cs="Courier New"/>
                <w:sz w:val="20"/>
              </w:rPr>
              <w:t>216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  <w:t>E.</w:t>
            </w:r>
            <w:r>
              <w:rPr>
                <w:sz w:val="20"/>
              </w:rPr>
              <w:tab/>
            </w:r>
            <w:r w:rsidR="00651519">
              <w:rPr>
                <w:rFonts w:ascii="Courier New" w:hAnsi="Courier New" w:cs="Courier New"/>
                <w:sz w:val="20"/>
              </w:rPr>
              <w:t>16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651519" w:rsidRPr="00651519" w:rsidRDefault="0015144D" w:rsidP="00651519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br/>
            </w:r>
            <w:r w:rsidR="00651519" w:rsidRPr="00651519">
              <w:rPr>
                <w:rFonts w:ascii="Courier New" w:hAnsi="Courier New"/>
                <w:sz w:val="20"/>
              </w:rPr>
              <w:t>int x = 15;</w:t>
            </w:r>
          </w:p>
          <w:p w:rsidR="00651519" w:rsidRPr="00651519" w:rsidRDefault="00651519" w:rsidP="00651519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651519">
              <w:rPr>
                <w:rFonts w:ascii="Courier New" w:hAnsi="Courier New"/>
                <w:sz w:val="20"/>
              </w:rPr>
              <w:t>if(x</w:t>
            </w:r>
            <w:r>
              <w:rPr>
                <w:rFonts w:ascii="Courier New" w:hAnsi="Courier New"/>
                <w:sz w:val="20"/>
              </w:rPr>
              <w:t xml:space="preserve"> </w:t>
            </w:r>
            <w:r w:rsidRPr="00651519">
              <w:rPr>
                <w:rFonts w:ascii="Courier New" w:hAnsi="Courier New"/>
                <w:sz w:val="20"/>
              </w:rPr>
              <w:t>&lt;=</w:t>
            </w:r>
            <w:r>
              <w:rPr>
                <w:rFonts w:ascii="Courier New" w:hAnsi="Courier New"/>
                <w:sz w:val="20"/>
              </w:rPr>
              <w:t xml:space="preserve"> </w:t>
            </w:r>
            <w:r w:rsidRPr="00651519">
              <w:rPr>
                <w:rFonts w:ascii="Courier New" w:hAnsi="Courier New"/>
                <w:sz w:val="20"/>
              </w:rPr>
              <w:t>15</w:t>
            </w:r>
            <w:r>
              <w:rPr>
                <w:rFonts w:ascii="Courier New" w:hAnsi="Courier New"/>
                <w:sz w:val="20"/>
              </w:rPr>
              <w:t xml:space="preserve"> </w:t>
            </w:r>
            <w:r w:rsidRPr="00651519">
              <w:rPr>
                <w:rFonts w:ascii="Courier New" w:hAnsi="Courier New"/>
                <w:sz w:val="20"/>
              </w:rPr>
              <w:t>&amp;&amp;</w:t>
            </w:r>
            <w:r>
              <w:rPr>
                <w:rFonts w:ascii="Courier New" w:hAnsi="Courier New"/>
                <w:sz w:val="20"/>
              </w:rPr>
              <w:t xml:space="preserve"> </w:t>
            </w:r>
            <w:r w:rsidRPr="00651519">
              <w:rPr>
                <w:rFonts w:ascii="Courier New" w:hAnsi="Courier New"/>
                <w:sz w:val="20"/>
              </w:rPr>
              <w:t>x++</w:t>
            </w:r>
            <w:r>
              <w:rPr>
                <w:rFonts w:ascii="Courier New" w:hAnsi="Courier New"/>
                <w:sz w:val="20"/>
              </w:rPr>
              <w:t xml:space="preserve"> </w:t>
            </w:r>
            <w:r w:rsidRPr="00651519">
              <w:rPr>
                <w:rFonts w:ascii="Courier New" w:hAnsi="Courier New"/>
                <w:sz w:val="20"/>
              </w:rPr>
              <w:t>&gt;</w:t>
            </w:r>
            <w:r>
              <w:rPr>
                <w:rFonts w:ascii="Courier New" w:hAnsi="Courier New"/>
                <w:sz w:val="20"/>
              </w:rPr>
              <w:t xml:space="preserve"> </w:t>
            </w:r>
            <w:r w:rsidRPr="00651519">
              <w:rPr>
                <w:rFonts w:ascii="Courier New" w:hAnsi="Courier New"/>
                <w:sz w:val="20"/>
              </w:rPr>
              <w:t>17)</w:t>
            </w:r>
          </w:p>
          <w:p w:rsidR="00651519" w:rsidRPr="00651519" w:rsidRDefault="00651519" w:rsidP="00651519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 w:rsidRPr="00651519">
              <w:rPr>
                <w:rFonts w:ascii="Courier New" w:hAnsi="Courier New"/>
                <w:sz w:val="20"/>
              </w:rPr>
              <w:t>out.print(1);</w:t>
            </w:r>
          </w:p>
          <w:p w:rsidR="00651519" w:rsidRPr="00651519" w:rsidRDefault="00651519" w:rsidP="00651519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651519">
              <w:rPr>
                <w:rFonts w:ascii="Courier New" w:hAnsi="Courier New"/>
                <w:sz w:val="20"/>
              </w:rPr>
              <w:t>if(x</w:t>
            </w:r>
            <w:r>
              <w:rPr>
                <w:rFonts w:ascii="Courier New" w:hAnsi="Courier New"/>
                <w:sz w:val="20"/>
              </w:rPr>
              <w:t xml:space="preserve"> </w:t>
            </w:r>
            <w:r w:rsidRPr="00651519">
              <w:rPr>
                <w:rFonts w:ascii="Courier New" w:hAnsi="Courier New"/>
                <w:sz w:val="20"/>
              </w:rPr>
              <w:t>==</w:t>
            </w:r>
            <w:r>
              <w:rPr>
                <w:rFonts w:ascii="Courier New" w:hAnsi="Courier New"/>
                <w:sz w:val="20"/>
              </w:rPr>
              <w:t xml:space="preserve"> </w:t>
            </w:r>
            <w:r w:rsidRPr="00651519">
              <w:rPr>
                <w:rFonts w:ascii="Courier New" w:hAnsi="Courier New"/>
                <w:sz w:val="20"/>
              </w:rPr>
              <w:t>16</w:t>
            </w:r>
            <w:r>
              <w:rPr>
                <w:rFonts w:ascii="Courier New" w:hAnsi="Courier New"/>
                <w:sz w:val="20"/>
              </w:rPr>
              <w:t xml:space="preserve"> </w:t>
            </w:r>
            <w:r w:rsidRPr="00651519">
              <w:rPr>
                <w:rFonts w:ascii="Courier New" w:hAnsi="Courier New"/>
                <w:sz w:val="20"/>
              </w:rPr>
              <w:t>|</w:t>
            </w:r>
            <w:r>
              <w:rPr>
                <w:rFonts w:ascii="Courier New" w:hAnsi="Courier New"/>
                <w:sz w:val="20"/>
              </w:rPr>
              <w:t xml:space="preserve"> </w:t>
            </w:r>
            <w:r w:rsidRPr="00651519">
              <w:rPr>
                <w:rFonts w:ascii="Courier New" w:hAnsi="Courier New"/>
                <w:sz w:val="20"/>
              </w:rPr>
              <w:t>(++x==16)</w:t>
            </w:r>
            <w:r>
              <w:rPr>
                <w:rFonts w:ascii="Courier New" w:hAnsi="Courier New"/>
                <w:sz w:val="20"/>
              </w:rPr>
              <w:t xml:space="preserve"> </w:t>
            </w:r>
            <w:r w:rsidRPr="00651519">
              <w:rPr>
                <w:rFonts w:ascii="Courier New" w:hAnsi="Courier New"/>
                <w:sz w:val="20"/>
              </w:rPr>
              <w:t>)</w:t>
            </w:r>
          </w:p>
          <w:p w:rsidR="00651519" w:rsidRPr="00651519" w:rsidRDefault="00651519" w:rsidP="00651519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 w:rsidRPr="00651519">
              <w:rPr>
                <w:rFonts w:ascii="Courier New" w:hAnsi="Courier New"/>
                <w:sz w:val="20"/>
              </w:rPr>
              <w:t>out.print(2);</w:t>
            </w:r>
          </w:p>
          <w:p w:rsidR="004B34BB" w:rsidRDefault="00651519" w:rsidP="00651519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651519">
              <w:rPr>
                <w:rFonts w:ascii="Courier New" w:hAnsi="Courier New"/>
                <w:sz w:val="20"/>
              </w:rPr>
              <w:t>out.println(x);</w:t>
            </w:r>
            <w:r w:rsidR="0015144D">
              <w:rPr>
                <w:rFonts w:ascii="Courier New" w:hAnsi="Courier New"/>
                <w:sz w:val="20"/>
              </w:rPr>
              <w:br/>
            </w:r>
          </w:p>
        </w:tc>
      </w:tr>
      <w:tr w:rsidR="000A3F74" w:rsidTr="004E1414">
        <w:trPr>
          <w:trHeight w:val="3448"/>
        </w:trPr>
        <w:tc>
          <w:tcPr>
            <w:tcW w:w="5868" w:type="dxa"/>
          </w:tcPr>
          <w:p w:rsidR="000A3F74" w:rsidRPr="000919C9" w:rsidRDefault="00651519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>
              <w:br w:type="page"/>
            </w:r>
            <w:r w:rsidR="000A3F74"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="000A3F74"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23</w:t>
            </w:r>
            <w:r w:rsidR="000A3F74"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="000A3F74"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0A3F74" w:rsidRPr="000919C9" w:rsidRDefault="000A3F74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  <w:lang w:val="fr-FR"/>
              </w:rPr>
            </w:pPr>
            <w:r>
              <w:rPr>
                <w:sz w:val="20"/>
              </w:rPr>
              <w:t xml:space="preserve">What is output by the line marked </w:t>
            </w:r>
            <w:r w:rsidR="0015144D">
              <w:rPr>
                <w:rFonts w:ascii="Courier New" w:hAnsi="Courier New" w:cs="Courier New"/>
                <w:sz w:val="20"/>
              </w:rPr>
              <w:t xml:space="preserve">  </w:t>
            </w:r>
            <w:r w:rsidR="0015144D" w:rsidRPr="0015144D">
              <w:rPr>
                <w:rFonts w:ascii="Courier New" w:hAnsi="Courier New" w:cs="Courier New"/>
                <w:b/>
                <w:sz w:val="20"/>
              </w:rPr>
              <w:t>//line1</w:t>
            </w:r>
            <w:r w:rsidR="0015144D">
              <w:rPr>
                <w:rFonts w:ascii="Courier New" w:hAnsi="Courier New" w:cs="Courier New"/>
                <w:b/>
                <w:sz w:val="20"/>
              </w:rPr>
              <w:t xml:space="preserve"> </w:t>
            </w:r>
            <w:r>
              <w:rPr>
                <w:sz w:val="20"/>
              </w:rPr>
              <w:t>?</w:t>
            </w:r>
          </w:p>
          <w:p w:rsidR="000A3F74" w:rsidRDefault="000A3F74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rFonts w:ascii="Courier New" w:hAnsi="Courier New" w:cs="Courier New"/>
                <w:sz w:val="20"/>
              </w:rPr>
              <w:t>10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B.</w:t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rFonts w:ascii="Courier New" w:hAnsi="Courier New" w:cs="Courier New"/>
                <w:sz w:val="20"/>
              </w:rPr>
              <w:t>5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C.</w:t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rFonts w:ascii="Courier New" w:hAnsi="Courier New" w:cs="Courier New"/>
                <w:sz w:val="20"/>
              </w:rPr>
              <w:t>20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>0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  <w:t>E.</w:t>
            </w:r>
            <w:r>
              <w:rPr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>2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Merge w:val="restart"/>
            <w:vAlign w:val="center"/>
          </w:tcPr>
          <w:p w:rsidR="000A3F74" w:rsidRPr="000A3F74" w:rsidRDefault="0015144D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br/>
            </w:r>
            <w:r w:rsidR="000A3F74" w:rsidRPr="000A3F74">
              <w:rPr>
                <w:rFonts w:ascii="Courier New" w:hAnsi="Courier New"/>
                <w:sz w:val="20"/>
              </w:rPr>
              <w:t>public class Building</w:t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>{</w:t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ab/>
              <w:t>static int buildingCount;</w:t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ab/>
              <w:t>int sqFt;</w:t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ab/>
              <w:t>public Building(int x)</w:t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ab/>
              <w:t>{</w:t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ab/>
            </w:r>
            <w:r w:rsidRPr="000A3F74">
              <w:rPr>
                <w:rFonts w:ascii="Courier New" w:hAnsi="Courier New"/>
                <w:sz w:val="20"/>
              </w:rPr>
              <w:tab/>
              <w:t>sqFt = x;</w:t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ab/>
              <w:t>}</w:t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ab/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ab/>
              <w:t>private Building()</w:t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ab/>
              <w:t>{</w:t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ab/>
            </w:r>
            <w:r w:rsidRPr="000A3F74">
              <w:rPr>
                <w:rFonts w:ascii="Courier New" w:hAnsi="Courier New"/>
                <w:sz w:val="20"/>
              </w:rPr>
              <w:tab/>
              <w:t>buildingCount++;</w:t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ab/>
              <w:t>}</w:t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ab/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ab/>
              <w:t>public String toString()</w:t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ab/>
              <w:t>{</w:t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ab/>
            </w:r>
            <w:r w:rsidRPr="000A3F74">
              <w:rPr>
                <w:rFonts w:ascii="Courier New" w:hAnsi="Courier New"/>
                <w:sz w:val="20"/>
              </w:rPr>
              <w:tab/>
              <w:t>return ""+sqFt;</w:t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ab/>
              <w:t>}</w:t>
            </w:r>
          </w:p>
          <w:p w:rsid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>}</w:t>
            </w:r>
          </w:p>
          <w:p w:rsid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>public class SkyScraper extends Building</w:t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>{</w:t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ab/>
              <w:t>static int buildingCount;</w:t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ab/>
              <w:t>int sqFt;</w:t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ab/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ab/>
              <w:t>public SkyScraper(int x)</w:t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ab/>
              <w:t>{</w:t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ab/>
            </w:r>
            <w:r w:rsidRPr="000A3F74">
              <w:rPr>
                <w:rFonts w:ascii="Courier New" w:hAnsi="Courier New"/>
                <w:sz w:val="20"/>
              </w:rPr>
              <w:tab/>
              <w:t>super(x);</w:t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ab/>
            </w:r>
            <w:r w:rsidRPr="000A3F74">
              <w:rPr>
                <w:rFonts w:ascii="Courier New" w:hAnsi="Courier New"/>
                <w:sz w:val="20"/>
              </w:rPr>
              <w:tab/>
              <w:t>sqFt = x*2;</w:t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ab/>
              <w:t>}</w:t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ab/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ab/>
              <w:t>public String toString()</w:t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ab/>
              <w:t>{</w:t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ab/>
            </w:r>
            <w:r w:rsidRPr="000A3F74">
              <w:rPr>
                <w:rFonts w:ascii="Courier New" w:hAnsi="Courier New"/>
                <w:sz w:val="20"/>
              </w:rPr>
              <w:tab/>
              <w:t>return ""+sqFt;</w:t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ab/>
              <w:t>}</w:t>
            </w:r>
          </w:p>
          <w:p w:rsid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>}</w:t>
            </w:r>
          </w:p>
          <w:p w:rsid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</w:p>
          <w:p w:rsidR="0015144D" w:rsidRDefault="0015144D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/////////////////////////////////</w:t>
            </w:r>
          </w:p>
          <w:p w:rsid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//CLIENT CODE</w:t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>Building b = new Building(5);</w:t>
            </w:r>
          </w:p>
          <w:p w:rsidR="000A3F74" w:rsidRP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>SkyScraper s = new SkyScraper(10);</w:t>
            </w:r>
          </w:p>
          <w:p w:rsidR="000A3F74" w:rsidRPr="000A3F74" w:rsidRDefault="0015144D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out.println(s);    </w:t>
            </w:r>
            <w:r w:rsidRPr="0015144D">
              <w:rPr>
                <w:rFonts w:ascii="Courier New" w:hAnsi="Courier New" w:cs="Courier New"/>
                <w:b/>
                <w:sz w:val="20"/>
              </w:rPr>
              <w:t>//line1</w:t>
            </w:r>
          </w:p>
          <w:p w:rsidR="000A3F74" w:rsidRPr="000A3F74" w:rsidRDefault="00E056B1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out.println((Building)s); </w:t>
            </w:r>
            <w:r w:rsidRPr="0015144D">
              <w:rPr>
                <w:rFonts w:ascii="Courier New" w:hAnsi="Courier New" w:cs="Courier New"/>
                <w:b/>
                <w:sz w:val="20"/>
              </w:rPr>
              <w:t>//line</w:t>
            </w:r>
            <w:r>
              <w:rPr>
                <w:rFonts w:ascii="Courier New" w:hAnsi="Courier New" w:cs="Courier New"/>
                <w:b/>
                <w:sz w:val="20"/>
              </w:rPr>
              <w:t>2</w:t>
            </w:r>
          </w:p>
          <w:p w:rsidR="000A3F74" w:rsidRDefault="000A3F74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A3F74">
              <w:rPr>
                <w:rFonts w:ascii="Courier New" w:hAnsi="Courier New"/>
                <w:sz w:val="20"/>
              </w:rPr>
              <w:t>out</w:t>
            </w:r>
            <w:r w:rsidR="00E056B1">
              <w:rPr>
                <w:rFonts w:ascii="Courier New" w:hAnsi="Courier New"/>
                <w:sz w:val="20"/>
              </w:rPr>
              <w:t xml:space="preserve">.println(b.buildingCount); </w:t>
            </w:r>
            <w:r w:rsidR="00E056B1" w:rsidRPr="0015144D">
              <w:rPr>
                <w:rFonts w:ascii="Courier New" w:hAnsi="Courier New" w:cs="Courier New"/>
                <w:b/>
                <w:sz w:val="20"/>
              </w:rPr>
              <w:t>//line</w:t>
            </w:r>
            <w:r w:rsidR="00E056B1">
              <w:rPr>
                <w:rFonts w:ascii="Courier New" w:hAnsi="Courier New" w:cs="Courier New"/>
                <w:b/>
                <w:sz w:val="20"/>
              </w:rPr>
              <w:t>3</w:t>
            </w:r>
          </w:p>
          <w:p w:rsidR="0015144D" w:rsidRDefault="0015144D" w:rsidP="000A3F74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</w:p>
        </w:tc>
      </w:tr>
      <w:tr w:rsidR="000A3F74" w:rsidTr="004E1414">
        <w:trPr>
          <w:trHeight w:val="3223"/>
        </w:trPr>
        <w:tc>
          <w:tcPr>
            <w:tcW w:w="5868" w:type="dxa"/>
          </w:tcPr>
          <w:p w:rsidR="000A3F74" w:rsidRPr="000919C9" w:rsidRDefault="000A3F74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24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0A3F74" w:rsidRPr="000919C9" w:rsidRDefault="000A3F74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  <w:lang w:val="fr-FR"/>
              </w:rPr>
            </w:pPr>
            <w:r>
              <w:rPr>
                <w:sz w:val="20"/>
              </w:rPr>
              <w:t xml:space="preserve">What is output by the line marked </w:t>
            </w:r>
            <w:r w:rsidR="0015144D">
              <w:rPr>
                <w:rFonts w:ascii="Courier New" w:hAnsi="Courier New" w:cs="Courier New"/>
                <w:sz w:val="20"/>
              </w:rPr>
              <w:t xml:space="preserve"> </w:t>
            </w:r>
            <w:r w:rsidR="0015144D" w:rsidRPr="0015144D">
              <w:rPr>
                <w:rFonts w:ascii="Courier New" w:hAnsi="Courier New" w:cs="Courier New"/>
                <w:b/>
                <w:sz w:val="20"/>
              </w:rPr>
              <w:t>//line</w:t>
            </w:r>
            <w:r w:rsidR="0015144D">
              <w:rPr>
                <w:rFonts w:ascii="Courier New" w:hAnsi="Courier New" w:cs="Courier New"/>
                <w:b/>
                <w:sz w:val="20"/>
              </w:rPr>
              <w:t>2</w:t>
            </w:r>
            <w:r w:rsidR="0015144D">
              <w:rPr>
                <w:rFonts w:ascii="Courier New" w:hAnsi="Courier New" w:cs="Courier New"/>
                <w:sz w:val="20"/>
              </w:rPr>
              <w:t xml:space="preserve">  </w:t>
            </w:r>
            <w:r>
              <w:rPr>
                <w:sz w:val="20"/>
              </w:rPr>
              <w:t>?</w:t>
            </w:r>
          </w:p>
          <w:p w:rsidR="000A3F74" w:rsidRDefault="000A3F74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rFonts w:ascii="Courier New" w:hAnsi="Courier New" w:cs="Courier New"/>
                <w:sz w:val="20"/>
              </w:rPr>
              <w:t>5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B.</w:t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rFonts w:ascii="Courier New" w:hAnsi="Courier New" w:cs="Courier New"/>
                <w:sz w:val="20"/>
              </w:rPr>
              <w:t>10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C.</w:t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rFonts w:ascii="Courier New" w:hAnsi="Courier New" w:cs="Courier New"/>
                <w:sz w:val="20"/>
              </w:rPr>
              <w:t>20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  <w:t>E.</w:t>
            </w:r>
            <w:r>
              <w:rPr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>2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Merge/>
            <w:vAlign w:val="center"/>
          </w:tcPr>
          <w:p w:rsidR="000A3F74" w:rsidRDefault="000A3F74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</w:p>
        </w:tc>
      </w:tr>
      <w:tr w:rsidR="000A3F74" w:rsidTr="004E1414">
        <w:tc>
          <w:tcPr>
            <w:tcW w:w="5868" w:type="dxa"/>
          </w:tcPr>
          <w:p w:rsidR="000A3F74" w:rsidRPr="000919C9" w:rsidRDefault="000A3F74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25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0A3F74" w:rsidRPr="000919C9" w:rsidRDefault="000A3F74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  <w:lang w:val="fr-FR"/>
              </w:rPr>
            </w:pPr>
            <w:r>
              <w:rPr>
                <w:sz w:val="20"/>
              </w:rPr>
              <w:t xml:space="preserve">What is output by the line marked </w:t>
            </w:r>
            <w:r w:rsidR="0015144D">
              <w:rPr>
                <w:rFonts w:ascii="Courier New" w:hAnsi="Courier New" w:cs="Courier New"/>
                <w:sz w:val="20"/>
              </w:rPr>
              <w:t xml:space="preserve">  </w:t>
            </w:r>
            <w:r w:rsidR="0015144D" w:rsidRPr="0015144D">
              <w:rPr>
                <w:rFonts w:ascii="Courier New" w:hAnsi="Courier New" w:cs="Courier New"/>
                <w:b/>
                <w:sz w:val="20"/>
              </w:rPr>
              <w:t>//line</w:t>
            </w:r>
            <w:r w:rsidR="0015144D">
              <w:rPr>
                <w:rFonts w:ascii="Courier New" w:hAnsi="Courier New" w:cs="Courier New"/>
                <w:b/>
                <w:sz w:val="20"/>
              </w:rPr>
              <w:t>3</w:t>
            </w:r>
            <w:r w:rsidR="0015144D">
              <w:rPr>
                <w:rFonts w:ascii="Courier New" w:hAnsi="Courier New" w:cs="Courier New"/>
                <w:sz w:val="20"/>
              </w:rPr>
              <w:t xml:space="preserve">  </w:t>
            </w:r>
            <w:r>
              <w:rPr>
                <w:sz w:val="20"/>
              </w:rPr>
              <w:t>?</w:t>
            </w:r>
          </w:p>
          <w:p w:rsidR="000A3F74" w:rsidRDefault="000A3F74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rFonts w:ascii="Courier New" w:hAnsi="Courier New" w:cs="Courier New"/>
                <w:sz w:val="20"/>
              </w:rPr>
              <w:t>2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B.</w:t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rFonts w:ascii="Courier New" w:hAnsi="Courier New" w:cs="Courier New"/>
                <w:sz w:val="20"/>
              </w:rPr>
              <w:t>0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C.</w:t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>5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  <w:t>E.</w:t>
            </w:r>
            <w:r>
              <w:rPr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>3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Merge/>
            <w:vAlign w:val="center"/>
          </w:tcPr>
          <w:p w:rsidR="000A3F74" w:rsidRDefault="000A3F74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</w:p>
        </w:tc>
      </w:tr>
    </w:tbl>
    <w:p w:rsidR="0015144D" w:rsidRDefault="0015144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68"/>
        <w:gridCol w:w="4770"/>
      </w:tblGrid>
      <w:tr w:rsidR="004B34BB">
        <w:tc>
          <w:tcPr>
            <w:tcW w:w="5868" w:type="dxa"/>
          </w:tcPr>
          <w:p w:rsidR="004B34BB" w:rsidRPr="000919C9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2</w:t>
            </w:r>
            <w:r w:rsidR="00D14C57"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6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4B34BB" w:rsidRPr="000919C9" w:rsidRDefault="00513C62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  <w:lang w:val="fr-FR"/>
              </w:rPr>
            </w:pPr>
            <w:r>
              <w:rPr>
                <w:sz w:val="20"/>
              </w:rPr>
              <w:t>What is output by the code to the right?</w:t>
            </w:r>
          </w:p>
          <w:p w:rsidR="00513C62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 w:rsidR="00513C62" w:rsidRPr="00513C62">
              <w:rPr>
                <w:rFonts w:ascii="Courier New" w:hAnsi="Courier New" w:cs="Courier New"/>
                <w:sz w:val="20"/>
              </w:rPr>
              <w:t>[1, 0, 0, 0, 0, 1]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</w:p>
          <w:p w:rsidR="00513C62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B.</w:t>
            </w:r>
            <w:r w:rsidRPr="000919C9">
              <w:rPr>
                <w:sz w:val="20"/>
                <w:lang w:val="fr-FR"/>
              </w:rPr>
              <w:tab/>
            </w:r>
            <w:r w:rsidR="00513C62">
              <w:rPr>
                <w:rFonts w:ascii="Courier New" w:hAnsi="Courier New" w:cs="Courier New"/>
                <w:sz w:val="20"/>
              </w:rPr>
              <w:t>[0, 0, 0, 0, 0, 0</w:t>
            </w:r>
            <w:r w:rsidR="00513C62" w:rsidRPr="00513C62">
              <w:rPr>
                <w:rFonts w:ascii="Courier New" w:hAnsi="Courier New" w:cs="Courier New"/>
                <w:sz w:val="20"/>
              </w:rPr>
              <w:t>]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</w:p>
          <w:p w:rsidR="00513C62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C.</w:t>
            </w:r>
            <w:r w:rsidRPr="000919C9">
              <w:rPr>
                <w:sz w:val="20"/>
                <w:lang w:val="fr-FR"/>
              </w:rPr>
              <w:tab/>
            </w:r>
            <w:r w:rsidR="00513C62">
              <w:rPr>
                <w:rFonts w:ascii="Courier New" w:hAnsi="Courier New" w:cs="Courier New"/>
                <w:sz w:val="20"/>
              </w:rPr>
              <w:t>[1, 0, 0, 0, 0, 0</w:t>
            </w:r>
            <w:r w:rsidR="00513C62" w:rsidRPr="00513C62">
              <w:rPr>
                <w:rFonts w:ascii="Courier New" w:hAnsi="Courier New" w:cs="Courier New"/>
                <w:sz w:val="20"/>
              </w:rPr>
              <w:t>]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</w:p>
          <w:p w:rsidR="00513C62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 w:rsidR="00513C62">
              <w:rPr>
                <w:rFonts w:ascii="Courier New" w:hAnsi="Courier New" w:cs="Courier New"/>
                <w:sz w:val="20"/>
              </w:rPr>
              <w:t>[0</w:t>
            </w:r>
            <w:r w:rsidR="00513C62" w:rsidRPr="00513C62">
              <w:rPr>
                <w:rFonts w:ascii="Courier New" w:hAnsi="Courier New" w:cs="Courier New"/>
                <w:sz w:val="20"/>
              </w:rPr>
              <w:t>, 0, 0, 0, 0, 1]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</w:r>
          </w:p>
          <w:p w:rsidR="004B34BB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>E.</w:t>
            </w:r>
            <w:r>
              <w:rPr>
                <w:sz w:val="20"/>
              </w:rPr>
              <w:tab/>
            </w:r>
            <w:r w:rsidR="0015144D">
              <w:rPr>
                <w:sz w:val="20"/>
              </w:rPr>
              <w:t>There is no output due to a r</w:t>
            </w:r>
            <w:r w:rsidR="00513C62">
              <w:rPr>
                <w:sz w:val="20"/>
              </w:rPr>
              <w:t>untime error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513C62" w:rsidRPr="00513C62" w:rsidRDefault="00513C62" w:rsidP="00513C62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513C62">
              <w:rPr>
                <w:rFonts w:ascii="Courier New" w:hAnsi="Courier New"/>
                <w:sz w:val="20"/>
              </w:rPr>
              <w:t>int[] arr = new int[6];</w:t>
            </w:r>
          </w:p>
          <w:p w:rsidR="00513C62" w:rsidRPr="00513C62" w:rsidRDefault="00513C62" w:rsidP="00513C62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513C62">
              <w:rPr>
                <w:rFonts w:ascii="Courier New" w:hAnsi="Courier New"/>
                <w:sz w:val="20"/>
              </w:rPr>
              <w:t>arr[5]++;</w:t>
            </w:r>
          </w:p>
          <w:p w:rsidR="00513C62" w:rsidRPr="00513C62" w:rsidRDefault="00513C62" w:rsidP="00513C62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513C62">
              <w:rPr>
                <w:rFonts w:ascii="Courier New" w:hAnsi="Courier New"/>
                <w:sz w:val="20"/>
              </w:rPr>
              <w:t>int[] arr2 = arr;</w:t>
            </w:r>
          </w:p>
          <w:p w:rsidR="00513C62" w:rsidRPr="00513C62" w:rsidRDefault="00513C62" w:rsidP="00513C62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513C62">
              <w:rPr>
                <w:rFonts w:ascii="Courier New" w:hAnsi="Courier New"/>
                <w:sz w:val="20"/>
              </w:rPr>
              <w:t>arr2[0]++;</w:t>
            </w:r>
          </w:p>
          <w:p w:rsidR="00513C62" w:rsidRPr="00513C62" w:rsidRDefault="00513C62" w:rsidP="00513C62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513C62">
              <w:rPr>
                <w:rFonts w:ascii="Courier New" w:hAnsi="Courier New"/>
                <w:sz w:val="20"/>
              </w:rPr>
              <w:t>arr2 = new int[6];</w:t>
            </w:r>
          </w:p>
          <w:p w:rsidR="00513C62" w:rsidRDefault="00513C62" w:rsidP="00513C62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</w:p>
          <w:p w:rsidR="004B34BB" w:rsidRDefault="00513C62" w:rsidP="00513C62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513C62">
              <w:rPr>
                <w:rFonts w:ascii="Courier New" w:hAnsi="Courier New"/>
                <w:sz w:val="20"/>
              </w:rPr>
              <w:t>out.println(Arrays.toString(arr));</w:t>
            </w:r>
          </w:p>
        </w:tc>
      </w:tr>
      <w:tr w:rsidR="00513C62">
        <w:tc>
          <w:tcPr>
            <w:tcW w:w="5868" w:type="dxa"/>
          </w:tcPr>
          <w:p w:rsidR="00513C62" w:rsidRPr="000919C9" w:rsidRDefault="00513C62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>
              <w:br w:type="page"/>
            </w: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27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513C62" w:rsidRPr="000919C9" w:rsidRDefault="00513C62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  <w:lang w:val="fr-FR"/>
              </w:rPr>
            </w:pPr>
            <w:r>
              <w:rPr>
                <w:sz w:val="20"/>
              </w:rPr>
              <w:t xml:space="preserve">What is output by the line marked </w:t>
            </w:r>
            <w:r w:rsidR="0015144D">
              <w:rPr>
                <w:sz w:val="20"/>
              </w:rPr>
              <w:t xml:space="preserve"> </w:t>
            </w:r>
            <w:r w:rsidRPr="0015144D">
              <w:rPr>
                <w:rFonts w:ascii="Courier New" w:hAnsi="Courier New" w:cs="Courier New"/>
                <w:b/>
                <w:sz w:val="20"/>
              </w:rPr>
              <w:t>//</w:t>
            </w:r>
            <w:r w:rsidR="0015144D" w:rsidRPr="0015144D">
              <w:rPr>
                <w:rFonts w:ascii="Courier New" w:hAnsi="Courier New" w:cs="Courier New"/>
                <w:b/>
                <w:sz w:val="20"/>
              </w:rPr>
              <w:t>line1</w:t>
            </w:r>
            <w:r w:rsidR="0015144D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sz w:val="20"/>
              </w:rPr>
              <w:t>?</w:t>
            </w:r>
          </w:p>
          <w:p w:rsidR="00513C62" w:rsidRDefault="00513C62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 w:rsidR="00C319E0">
              <w:rPr>
                <w:rFonts w:ascii="Courier New" w:hAnsi="Courier New" w:cs="Courier New"/>
                <w:sz w:val="20"/>
              </w:rPr>
              <w:t>4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B.</w:t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rFonts w:ascii="Courier New" w:hAnsi="Courier New" w:cs="Courier New"/>
                <w:sz w:val="20"/>
              </w:rPr>
              <w:t>12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C.</w:t>
            </w:r>
            <w:r w:rsidRPr="000919C9">
              <w:rPr>
                <w:sz w:val="20"/>
                <w:lang w:val="fr-FR"/>
              </w:rPr>
              <w:tab/>
            </w:r>
            <w:r w:rsidR="00C319E0">
              <w:rPr>
                <w:rFonts w:ascii="Courier New" w:hAnsi="Courier New" w:cs="Courier New"/>
                <w:sz w:val="20"/>
              </w:rPr>
              <w:t>8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 w:rsidR="00C319E0">
              <w:rPr>
                <w:rFonts w:ascii="Courier New" w:hAnsi="Courier New" w:cs="Courier New"/>
                <w:sz w:val="20"/>
              </w:rPr>
              <w:t>20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  <w:t>E.</w:t>
            </w:r>
            <w:r>
              <w:rPr>
                <w:sz w:val="20"/>
              </w:rPr>
              <w:tab/>
            </w:r>
            <w:r w:rsidR="00C319E0">
              <w:rPr>
                <w:rFonts w:ascii="Courier New" w:hAnsi="Courier New" w:cs="Courier New"/>
                <w:sz w:val="20"/>
              </w:rPr>
              <w:t>0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Merge w:val="restart"/>
            <w:vAlign w:val="center"/>
          </w:tcPr>
          <w:p w:rsidR="00513C62" w:rsidRPr="00513C62" w:rsidRDefault="0015144D" w:rsidP="00513C62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br/>
            </w:r>
            <w:r w:rsidR="00513C62" w:rsidRPr="00513C62">
              <w:rPr>
                <w:rFonts w:ascii="Courier New" w:hAnsi="Courier New"/>
                <w:sz w:val="20"/>
              </w:rPr>
              <w:t>public static int recur(int x, int a)</w:t>
            </w:r>
          </w:p>
          <w:p w:rsidR="00513C62" w:rsidRPr="00513C62" w:rsidRDefault="00513C62" w:rsidP="00513C62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513C62">
              <w:rPr>
                <w:rFonts w:ascii="Courier New" w:hAnsi="Courier New"/>
                <w:sz w:val="20"/>
              </w:rPr>
              <w:t>{</w:t>
            </w:r>
          </w:p>
          <w:p w:rsidR="00513C62" w:rsidRPr="00513C62" w:rsidRDefault="00513C62" w:rsidP="00513C62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 w:rsidRPr="00513C62">
              <w:rPr>
                <w:rFonts w:ascii="Courier New" w:hAnsi="Courier New"/>
                <w:sz w:val="20"/>
              </w:rPr>
              <w:t>if(x&lt;0)</w:t>
            </w:r>
          </w:p>
          <w:p w:rsidR="00513C62" w:rsidRPr="00513C62" w:rsidRDefault="00513C62" w:rsidP="00513C62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 w:rsidRPr="00513C62">
              <w:rPr>
                <w:rFonts w:ascii="Courier New" w:hAnsi="Courier New"/>
                <w:sz w:val="20"/>
              </w:rPr>
              <w:tab/>
              <w:t>return a;</w:t>
            </w:r>
          </w:p>
          <w:p w:rsidR="00513C62" w:rsidRPr="00513C62" w:rsidRDefault="00513C62" w:rsidP="00513C62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 w:rsidRPr="00513C62">
              <w:rPr>
                <w:rFonts w:ascii="Courier New" w:hAnsi="Courier New"/>
                <w:sz w:val="20"/>
              </w:rPr>
              <w:t>return recur(x-2,a) + recur(x-4,a);</w:t>
            </w:r>
          </w:p>
          <w:p w:rsidR="00513C62" w:rsidRDefault="00513C62" w:rsidP="00513C62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513C62">
              <w:rPr>
                <w:rFonts w:ascii="Courier New" w:hAnsi="Courier New"/>
                <w:sz w:val="20"/>
              </w:rPr>
              <w:t>}</w:t>
            </w:r>
          </w:p>
          <w:p w:rsidR="0015144D" w:rsidRDefault="0015144D" w:rsidP="00513C62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</w:p>
          <w:p w:rsidR="0015144D" w:rsidRDefault="0015144D" w:rsidP="00513C62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//////////////////////////////////</w:t>
            </w:r>
          </w:p>
          <w:p w:rsidR="00513C62" w:rsidRDefault="00513C62" w:rsidP="00513C62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//CLIENT CODE</w:t>
            </w:r>
          </w:p>
          <w:p w:rsidR="00513C62" w:rsidRDefault="00513C62" w:rsidP="00513C62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513C62">
              <w:rPr>
                <w:rFonts w:ascii="Courier New" w:hAnsi="Courier New"/>
                <w:sz w:val="20"/>
              </w:rPr>
              <w:t>out.println(recur(3, 4));</w:t>
            </w:r>
            <w:r w:rsidR="0015144D">
              <w:rPr>
                <w:rFonts w:ascii="Courier New" w:hAnsi="Courier New"/>
                <w:sz w:val="20"/>
              </w:rPr>
              <w:t xml:space="preserve">  </w:t>
            </w:r>
            <w:r w:rsidR="0015144D" w:rsidRPr="0015144D">
              <w:rPr>
                <w:rFonts w:ascii="Courier New" w:hAnsi="Courier New" w:cs="Courier New"/>
                <w:b/>
                <w:sz w:val="20"/>
              </w:rPr>
              <w:t>//line1</w:t>
            </w:r>
          </w:p>
          <w:p w:rsidR="00513C62" w:rsidRDefault="00513C62" w:rsidP="00513C62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513C62">
              <w:rPr>
                <w:rFonts w:ascii="Courier New" w:hAnsi="Courier New"/>
                <w:sz w:val="20"/>
              </w:rPr>
              <w:t>out.println(recur(10, 3));</w:t>
            </w:r>
            <w:r w:rsidR="0015144D">
              <w:rPr>
                <w:rFonts w:ascii="Courier New" w:hAnsi="Courier New"/>
                <w:sz w:val="20"/>
              </w:rPr>
              <w:t xml:space="preserve"> </w:t>
            </w:r>
            <w:r w:rsidR="0015144D" w:rsidRPr="0015144D">
              <w:rPr>
                <w:rFonts w:ascii="Courier New" w:hAnsi="Courier New" w:cs="Courier New"/>
                <w:b/>
                <w:sz w:val="20"/>
              </w:rPr>
              <w:t>//line</w:t>
            </w:r>
            <w:r w:rsidR="0015144D">
              <w:rPr>
                <w:rFonts w:ascii="Courier New" w:hAnsi="Courier New" w:cs="Courier New"/>
                <w:b/>
                <w:sz w:val="20"/>
              </w:rPr>
              <w:t>2</w:t>
            </w:r>
            <w:r w:rsidR="0015144D">
              <w:rPr>
                <w:rFonts w:ascii="Courier New" w:hAnsi="Courier New"/>
                <w:sz w:val="20"/>
              </w:rPr>
              <w:br/>
            </w:r>
          </w:p>
        </w:tc>
      </w:tr>
      <w:tr w:rsidR="00513C62">
        <w:tc>
          <w:tcPr>
            <w:tcW w:w="5868" w:type="dxa"/>
          </w:tcPr>
          <w:p w:rsidR="00513C62" w:rsidRPr="000919C9" w:rsidRDefault="00513C62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28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513C62" w:rsidRPr="000919C9" w:rsidRDefault="00513C62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  <w:lang w:val="fr-FR"/>
              </w:rPr>
            </w:pPr>
            <w:r>
              <w:rPr>
                <w:sz w:val="20"/>
              </w:rPr>
              <w:t xml:space="preserve">What is output by the line marked </w:t>
            </w:r>
            <w:r w:rsidR="0015144D">
              <w:rPr>
                <w:rFonts w:ascii="Courier New" w:hAnsi="Courier New" w:cs="Courier New"/>
                <w:sz w:val="20"/>
              </w:rPr>
              <w:t xml:space="preserve"> </w:t>
            </w:r>
            <w:r w:rsidR="0015144D" w:rsidRPr="0015144D">
              <w:rPr>
                <w:rFonts w:ascii="Courier New" w:hAnsi="Courier New" w:cs="Courier New"/>
                <w:b/>
                <w:sz w:val="20"/>
              </w:rPr>
              <w:t>//line</w:t>
            </w:r>
            <w:r w:rsidR="0015144D">
              <w:rPr>
                <w:rFonts w:ascii="Courier New" w:hAnsi="Courier New" w:cs="Courier New"/>
                <w:b/>
                <w:sz w:val="20"/>
              </w:rPr>
              <w:t>2</w:t>
            </w:r>
            <w:r w:rsidR="0015144D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sz w:val="20"/>
              </w:rPr>
              <w:t>?</w:t>
            </w:r>
          </w:p>
          <w:p w:rsidR="00513C62" w:rsidRDefault="00513C62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 w:rsidR="00C319E0">
              <w:rPr>
                <w:rFonts w:ascii="Courier New" w:hAnsi="Courier New" w:cs="Courier New"/>
                <w:sz w:val="20"/>
              </w:rPr>
              <w:t>36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B.</w:t>
            </w:r>
            <w:r w:rsidRPr="000919C9">
              <w:rPr>
                <w:sz w:val="20"/>
                <w:lang w:val="fr-FR"/>
              </w:rPr>
              <w:tab/>
            </w:r>
            <w:r w:rsidR="00C319E0">
              <w:rPr>
                <w:rFonts w:ascii="Courier New" w:hAnsi="Courier New" w:cs="Courier New"/>
                <w:sz w:val="20"/>
              </w:rPr>
              <w:t>60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C.</w:t>
            </w:r>
            <w:r w:rsidRPr="000919C9">
              <w:rPr>
                <w:sz w:val="20"/>
                <w:lang w:val="fr-FR"/>
              </w:rPr>
              <w:tab/>
            </w:r>
            <w:r w:rsidR="00C319E0">
              <w:rPr>
                <w:rFonts w:ascii="Courier New" w:hAnsi="Courier New" w:cs="Courier New"/>
                <w:sz w:val="20"/>
              </w:rPr>
              <w:t>39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>63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  <w:t>E.</w:t>
            </w:r>
            <w:r>
              <w:rPr>
                <w:sz w:val="20"/>
              </w:rPr>
              <w:tab/>
            </w:r>
            <w:r w:rsidR="00C319E0">
              <w:rPr>
                <w:rFonts w:ascii="Courier New" w:hAnsi="Courier New" w:cs="Courier New"/>
                <w:sz w:val="20"/>
              </w:rPr>
              <w:t>66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Merge/>
            <w:vAlign w:val="center"/>
          </w:tcPr>
          <w:p w:rsidR="00513C62" w:rsidRDefault="00513C62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</w:p>
        </w:tc>
      </w:tr>
      <w:tr w:rsidR="004B34BB">
        <w:tc>
          <w:tcPr>
            <w:tcW w:w="5868" w:type="dxa"/>
          </w:tcPr>
          <w:p w:rsidR="004B34BB" w:rsidRPr="000919C9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="00D14C57"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29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4B34BB" w:rsidRPr="000919C9" w:rsidRDefault="000653AC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  <w:lang w:val="fr-FR"/>
              </w:rPr>
            </w:pPr>
            <w:r>
              <w:rPr>
                <w:sz w:val="20"/>
              </w:rPr>
              <w:t>What is output by the code to the right?</w:t>
            </w:r>
          </w:p>
          <w:p w:rsidR="004B34BB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 w:rsidR="00C319E0">
              <w:rPr>
                <w:rFonts w:ascii="Courier New" w:hAnsi="Courier New" w:cs="Courier New"/>
                <w:sz w:val="20"/>
              </w:rPr>
              <w:t>15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B.</w:t>
            </w:r>
            <w:r w:rsidRPr="000919C9">
              <w:rPr>
                <w:sz w:val="20"/>
                <w:lang w:val="fr-FR"/>
              </w:rPr>
              <w:tab/>
            </w:r>
            <w:r w:rsidR="00C319E0">
              <w:rPr>
                <w:rFonts w:ascii="Courier New" w:hAnsi="Courier New" w:cs="Courier New"/>
                <w:sz w:val="20"/>
              </w:rPr>
              <w:t>101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C.</w:t>
            </w:r>
            <w:r w:rsidRPr="000919C9">
              <w:rPr>
                <w:sz w:val="20"/>
                <w:lang w:val="fr-FR"/>
              </w:rPr>
              <w:tab/>
            </w:r>
            <w:r w:rsidR="00C319E0">
              <w:rPr>
                <w:rFonts w:ascii="Courier New" w:hAnsi="Courier New" w:cs="Courier New"/>
                <w:sz w:val="20"/>
              </w:rPr>
              <w:t>26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 w:rsidR="00C319E0">
              <w:rPr>
                <w:rFonts w:ascii="Courier New" w:hAnsi="Courier New" w:cs="Courier New"/>
                <w:sz w:val="20"/>
              </w:rPr>
              <w:t>401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  <w:t>E.</w:t>
            </w:r>
            <w:r>
              <w:rPr>
                <w:sz w:val="20"/>
              </w:rPr>
              <w:tab/>
            </w:r>
            <w:r w:rsidR="00C319E0">
              <w:rPr>
                <w:rFonts w:ascii="Courier New" w:hAnsi="Courier New" w:cs="Courier New"/>
                <w:sz w:val="20"/>
              </w:rPr>
              <w:t>3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C319E0" w:rsidRPr="00C319E0" w:rsidRDefault="00C319E0" w:rsidP="00C319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C319E0">
              <w:rPr>
                <w:rFonts w:ascii="Courier New" w:hAnsi="Courier New"/>
                <w:sz w:val="20"/>
              </w:rPr>
              <w:t>String x = Integer.toString(10,3);</w:t>
            </w:r>
          </w:p>
          <w:p w:rsidR="004B34BB" w:rsidRDefault="00C319E0" w:rsidP="00C319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C319E0">
              <w:rPr>
                <w:rFonts w:ascii="Courier New" w:hAnsi="Courier New"/>
                <w:sz w:val="20"/>
              </w:rPr>
              <w:t>out.println(Integer.parseInt(x,5));</w:t>
            </w:r>
          </w:p>
        </w:tc>
      </w:tr>
      <w:tr w:rsidR="004B34BB">
        <w:tc>
          <w:tcPr>
            <w:tcW w:w="5868" w:type="dxa"/>
          </w:tcPr>
          <w:p w:rsidR="004B34BB" w:rsidRPr="000919C9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="00D14C57"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30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4B34BB" w:rsidRPr="000919C9" w:rsidRDefault="000653AC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  <w:lang w:val="fr-FR"/>
              </w:rPr>
            </w:pPr>
            <w:r>
              <w:rPr>
                <w:sz w:val="20"/>
              </w:rPr>
              <w:t>What is output by the code to the right?</w:t>
            </w:r>
          </w:p>
          <w:p w:rsidR="00C319E0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 w:rsidR="00C319E0">
              <w:rPr>
                <w:rFonts w:ascii="Courier New" w:hAnsi="Courier New" w:cs="Courier New"/>
                <w:sz w:val="20"/>
              </w:rPr>
              <w:t>0 1 2 3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</w:p>
          <w:p w:rsidR="00C319E0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B.</w:t>
            </w:r>
            <w:r w:rsidRPr="000919C9">
              <w:rPr>
                <w:sz w:val="20"/>
                <w:lang w:val="fr-FR"/>
              </w:rPr>
              <w:tab/>
            </w:r>
            <w:r w:rsidR="00C319E0">
              <w:rPr>
                <w:rFonts w:ascii="Courier New" w:hAnsi="Courier New" w:cs="Courier New"/>
                <w:sz w:val="20"/>
              </w:rPr>
              <w:t>1 2 3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</w:p>
          <w:p w:rsidR="00C319E0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C.</w:t>
            </w:r>
            <w:r w:rsidRPr="000919C9">
              <w:rPr>
                <w:sz w:val="20"/>
                <w:lang w:val="fr-FR"/>
              </w:rPr>
              <w:tab/>
            </w:r>
            <w:r w:rsidR="000653AC">
              <w:rPr>
                <w:rFonts w:ascii="Courier New" w:hAnsi="Courier New" w:cs="Courier New"/>
                <w:sz w:val="20"/>
              </w:rPr>
              <w:t>0 0 0 0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</w:p>
          <w:p w:rsidR="00C319E0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 w:rsidR="00C319E0">
              <w:rPr>
                <w:rFonts w:ascii="Courier New" w:hAnsi="Courier New" w:cs="Courier New"/>
                <w:sz w:val="20"/>
              </w:rPr>
              <w:t>3 2 1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</w:r>
          </w:p>
          <w:p w:rsidR="004B34BB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>E.</w:t>
            </w:r>
            <w:r>
              <w:rPr>
                <w:sz w:val="20"/>
              </w:rPr>
              <w:tab/>
            </w:r>
            <w:r w:rsidR="00C319E0" w:rsidRPr="00C319E0">
              <w:rPr>
                <w:rFonts w:ascii="Courier New" w:hAnsi="Courier New" w:cs="Courier New"/>
                <w:sz w:val="20"/>
              </w:rPr>
              <w:t xml:space="preserve">3 2 1 0 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C319E0" w:rsidRPr="00C319E0" w:rsidRDefault="0015144D" w:rsidP="00C319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br/>
            </w:r>
            <w:r w:rsidR="00C319E0">
              <w:rPr>
                <w:rFonts w:ascii="Courier New" w:hAnsi="Courier New"/>
                <w:sz w:val="20"/>
              </w:rPr>
              <w:t xml:space="preserve">Stack&lt;Integer&gt; s = </w:t>
            </w:r>
            <w:r w:rsidR="00C319E0" w:rsidRPr="00C319E0">
              <w:rPr>
                <w:rFonts w:ascii="Courier New" w:hAnsi="Courier New"/>
                <w:sz w:val="20"/>
              </w:rPr>
              <w:t>new Stack&lt;&gt;();</w:t>
            </w:r>
          </w:p>
          <w:p w:rsidR="00C319E0" w:rsidRPr="00C319E0" w:rsidRDefault="00C319E0" w:rsidP="00C319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 xml:space="preserve">Queue&lt;Integer&gt; q= new </w:t>
            </w:r>
            <w:r w:rsidRPr="00C319E0">
              <w:rPr>
                <w:rFonts w:ascii="Courier New" w:hAnsi="Courier New"/>
                <w:sz w:val="20"/>
              </w:rPr>
              <w:t>LinkedList&lt;&gt;();</w:t>
            </w:r>
          </w:p>
          <w:p w:rsidR="00C319E0" w:rsidRPr="00C319E0" w:rsidRDefault="00C319E0" w:rsidP="00C319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C319E0">
              <w:rPr>
                <w:rFonts w:ascii="Courier New" w:hAnsi="Courier New"/>
                <w:sz w:val="20"/>
              </w:rPr>
              <w:t>s.push(0);</w:t>
            </w:r>
          </w:p>
          <w:p w:rsidR="00C319E0" w:rsidRPr="00C319E0" w:rsidRDefault="00C319E0" w:rsidP="00C319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C319E0">
              <w:rPr>
                <w:rFonts w:ascii="Courier New" w:hAnsi="Courier New"/>
                <w:sz w:val="20"/>
              </w:rPr>
              <w:t>s.push(1);</w:t>
            </w:r>
          </w:p>
          <w:p w:rsidR="00C319E0" w:rsidRPr="00C319E0" w:rsidRDefault="00C319E0" w:rsidP="00C319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C319E0">
              <w:rPr>
                <w:rFonts w:ascii="Courier New" w:hAnsi="Courier New"/>
                <w:sz w:val="20"/>
              </w:rPr>
              <w:t>s.push(2);</w:t>
            </w:r>
          </w:p>
          <w:p w:rsidR="00C319E0" w:rsidRPr="00C319E0" w:rsidRDefault="00C319E0" w:rsidP="00C319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C319E0">
              <w:rPr>
                <w:rFonts w:ascii="Courier New" w:hAnsi="Courier New"/>
                <w:sz w:val="20"/>
              </w:rPr>
              <w:t>s.push(3);</w:t>
            </w:r>
          </w:p>
          <w:p w:rsidR="00C319E0" w:rsidRPr="00C319E0" w:rsidRDefault="00C319E0" w:rsidP="00C319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C319E0">
              <w:rPr>
                <w:rFonts w:ascii="Courier New" w:hAnsi="Courier New"/>
                <w:sz w:val="20"/>
              </w:rPr>
              <w:t>while(!s.isEmpty())</w:t>
            </w:r>
          </w:p>
          <w:p w:rsidR="00C319E0" w:rsidRPr="00C319E0" w:rsidRDefault="00C319E0" w:rsidP="00C319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 w:rsidRPr="00C319E0">
              <w:rPr>
                <w:rFonts w:ascii="Courier New" w:hAnsi="Courier New"/>
                <w:sz w:val="20"/>
              </w:rPr>
              <w:t>q.add(s.pop());</w:t>
            </w:r>
          </w:p>
          <w:p w:rsidR="00C319E0" w:rsidRPr="00C319E0" w:rsidRDefault="00C319E0" w:rsidP="00C319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C319E0">
              <w:rPr>
                <w:rFonts w:ascii="Courier New" w:hAnsi="Courier New"/>
                <w:sz w:val="20"/>
              </w:rPr>
              <w:t>while(!q.isEmpty())</w:t>
            </w:r>
          </w:p>
          <w:p w:rsidR="004B34BB" w:rsidRDefault="00C319E0" w:rsidP="00C319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ab/>
            </w:r>
            <w:r w:rsidRPr="00C319E0">
              <w:rPr>
                <w:rFonts w:ascii="Courier New" w:hAnsi="Courier New"/>
                <w:sz w:val="20"/>
              </w:rPr>
              <w:t>out.print(q.poll()+" ");</w:t>
            </w:r>
            <w:r w:rsidR="0015144D">
              <w:rPr>
                <w:rFonts w:ascii="Courier New" w:hAnsi="Courier New"/>
                <w:sz w:val="20"/>
              </w:rPr>
              <w:br/>
            </w:r>
          </w:p>
        </w:tc>
      </w:tr>
      <w:tr w:rsidR="004B34BB">
        <w:tc>
          <w:tcPr>
            <w:tcW w:w="5868" w:type="dxa"/>
          </w:tcPr>
          <w:p w:rsidR="004B34BB" w:rsidRPr="000919C9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="00D14C57"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>3</w:t>
            </w:r>
            <w:r w:rsidR="00D14C57"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1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4B34BB" w:rsidRPr="000919C9" w:rsidRDefault="00821C8D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  <w:lang w:val="fr-FR"/>
              </w:rPr>
            </w:pPr>
            <w:r>
              <w:rPr>
                <w:sz w:val="20"/>
              </w:rPr>
              <w:t>What is output by the code to the right?</w:t>
            </w:r>
          </w:p>
          <w:p w:rsidR="000653AC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 w:rsidR="000653AC">
              <w:rPr>
                <w:rFonts w:ascii="Courier New" w:hAnsi="Courier New" w:cs="Courier New"/>
                <w:sz w:val="20"/>
              </w:rPr>
              <w:t>[7, 8, 9, 10, 11</w:t>
            </w:r>
            <w:r w:rsidR="000653AC" w:rsidRPr="000653AC">
              <w:rPr>
                <w:rFonts w:ascii="Courier New" w:hAnsi="Courier New" w:cs="Courier New"/>
                <w:sz w:val="20"/>
              </w:rPr>
              <w:t>, 14]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</w:p>
          <w:p w:rsidR="000653AC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B.</w:t>
            </w:r>
            <w:r w:rsidRPr="000919C9">
              <w:rPr>
                <w:sz w:val="20"/>
                <w:lang w:val="fr-FR"/>
              </w:rPr>
              <w:tab/>
            </w:r>
            <w:r w:rsidR="000653AC">
              <w:rPr>
                <w:rFonts w:ascii="Courier New" w:hAnsi="Courier New" w:cs="Courier New"/>
                <w:sz w:val="20"/>
              </w:rPr>
              <w:t>[7, 9, 8, 10, 11</w:t>
            </w:r>
            <w:r w:rsidR="000653AC" w:rsidRPr="000653AC">
              <w:rPr>
                <w:rFonts w:ascii="Courier New" w:hAnsi="Courier New" w:cs="Courier New"/>
                <w:sz w:val="20"/>
              </w:rPr>
              <w:t>, 14]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</w:p>
          <w:p w:rsidR="000653AC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C.</w:t>
            </w:r>
            <w:r w:rsidRPr="000919C9">
              <w:rPr>
                <w:sz w:val="20"/>
                <w:lang w:val="fr-FR"/>
              </w:rPr>
              <w:tab/>
            </w:r>
            <w:r w:rsidR="000653AC">
              <w:rPr>
                <w:rFonts w:ascii="Courier New" w:hAnsi="Courier New" w:cs="Courier New"/>
                <w:sz w:val="20"/>
              </w:rPr>
              <w:t>[7, 8, 9, 10, 11</w:t>
            </w:r>
            <w:r w:rsidR="000653AC" w:rsidRPr="000653AC">
              <w:rPr>
                <w:rFonts w:ascii="Courier New" w:hAnsi="Courier New" w:cs="Courier New"/>
                <w:sz w:val="20"/>
              </w:rPr>
              <w:t>, 14]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</w:p>
          <w:p w:rsidR="000653AC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 w:rsidR="000653AC">
              <w:rPr>
                <w:rFonts w:ascii="Courier New" w:hAnsi="Courier New" w:cs="Courier New"/>
                <w:sz w:val="20"/>
              </w:rPr>
              <w:t>[14, 10, 8, 11, 7, 9</w:t>
            </w:r>
            <w:r w:rsidR="000653AC" w:rsidRPr="000653AC">
              <w:rPr>
                <w:rFonts w:ascii="Courier New" w:hAnsi="Courier New" w:cs="Courier New"/>
                <w:sz w:val="20"/>
              </w:rPr>
              <w:t>]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</w:r>
          </w:p>
          <w:p w:rsidR="004B34BB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>E.</w:t>
            </w:r>
            <w:r>
              <w:rPr>
                <w:sz w:val="20"/>
              </w:rPr>
              <w:tab/>
            </w:r>
            <w:r w:rsidR="000653AC" w:rsidRPr="000653AC">
              <w:rPr>
                <w:rFonts w:ascii="Courier New" w:hAnsi="Courier New" w:cs="Courier New"/>
                <w:sz w:val="20"/>
              </w:rPr>
              <w:t>[7, 9, 8, 11, 10, 14]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0653AC" w:rsidRPr="000653AC" w:rsidRDefault="0015144D" w:rsidP="000653A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br/>
            </w:r>
            <w:r w:rsidR="000653AC" w:rsidRPr="000653AC">
              <w:rPr>
                <w:rFonts w:ascii="Courier New" w:hAnsi="Courier New"/>
                <w:sz w:val="20"/>
              </w:rPr>
              <w:t>PriorityQueue&lt;Integer&gt; p;</w:t>
            </w:r>
          </w:p>
          <w:p w:rsidR="000653AC" w:rsidRPr="000653AC" w:rsidRDefault="000653AC" w:rsidP="000653A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653AC">
              <w:rPr>
                <w:rFonts w:ascii="Courier New" w:hAnsi="Courier New"/>
                <w:sz w:val="20"/>
              </w:rPr>
              <w:t>p = new PriorityQueue&lt;&gt;();</w:t>
            </w:r>
          </w:p>
          <w:p w:rsidR="000653AC" w:rsidRPr="000653AC" w:rsidRDefault="000653AC" w:rsidP="000653A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</w:p>
          <w:p w:rsidR="000653AC" w:rsidRPr="000653AC" w:rsidRDefault="000653AC" w:rsidP="000653A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653AC">
              <w:rPr>
                <w:rFonts w:ascii="Courier New" w:hAnsi="Courier New"/>
                <w:sz w:val="20"/>
              </w:rPr>
              <w:t>p.add(9);</w:t>
            </w:r>
          </w:p>
          <w:p w:rsidR="000653AC" w:rsidRPr="000653AC" w:rsidRDefault="000653AC" w:rsidP="000653A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653AC">
              <w:rPr>
                <w:rFonts w:ascii="Courier New" w:hAnsi="Courier New"/>
                <w:sz w:val="20"/>
              </w:rPr>
              <w:t>p.add(7);</w:t>
            </w:r>
          </w:p>
          <w:p w:rsidR="000653AC" w:rsidRPr="000653AC" w:rsidRDefault="000653AC" w:rsidP="000653A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653AC">
              <w:rPr>
                <w:rFonts w:ascii="Courier New" w:hAnsi="Courier New"/>
                <w:sz w:val="20"/>
              </w:rPr>
              <w:t>p.add(8);</w:t>
            </w:r>
          </w:p>
          <w:p w:rsidR="000653AC" w:rsidRPr="000653AC" w:rsidRDefault="000653AC" w:rsidP="000653A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653AC">
              <w:rPr>
                <w:rFonts w:ascii="Courier New" w:hAnsi="Courier New"/>
                <w:sz w:val="20"/>
              </w:rPr>
              <w:t>p.add(11);</w:t>
            </w:r>
          </w:p>
          <w:p w:rsidR="000653AC" w:rsidRPr="000653AC" w:rsidRDefault="000653AC" w:rsidP="000653A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653AC">
              <w:rPr>
                <w:rFonts w:ascii="Courier New" w:hAnsi="Courier New"/>
                <w:sz w:val="20"/>
              </w:rPr>
              <w:t>p.add(10);</w:t>
            </w:r>
          </w:p>
          <w:p w:rsidR="000653AC" w:rsidRPr="000653AC" w:rsidRDefault="000653AC" w:rsidP="000653A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653AC">
              <w:rPr>
                <w:rFonts w:ascii="Courier New" w:hAnsi="Courier New"/>
                <w:sz w:val="20"/>
              </w:rPr>
              <w:t>p.add(14);</w:t>
            </w:r>
          </w:p>
          <w:p w:rsidR="000653AC" w:rsidRPr="000653AC" w:rsidRDefault="000653AC" w:rsidP="000653A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</w:p>
          <w:p w:rsidR="004B34BB" w:rsidRDefault="000653AC" w:rsidP="000653A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0653AC">
              <w:rPr>
                <w:rFonts w:ascii="Courier New" w:hAnsi="Courier New"/>
                <w:sz w:val="20"/>
              </w:rPr>
              <w:t>out.println(p);</w:t>
            </w:r>
          </w:p>
          <w:p w:rsidR="0015144D" w:rsidRDefault="0015144D" w:rsidP="000653A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</w:p>
        </w:tc>
      </w:tr>
    </w:tbl>
    <w:p w:rsidR="0015144D" w:rsidRDefault="0015144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68"/>
        <w:gridCol w:w="4770"/>
      </w:tblGrid>
      <w:tr w:rsidR="004B34BB" w:rsidTr="004E1414">
        <w:tc>
          <w:tcPr>
            <w:tcW w:w="5868" w:type="dxa"/>
          </w:tcPr>
          <w:p w:rsidR="004B34BB" w:rsidRPr="000919C9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="00D14C57"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32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4B34BB" w:rsidRPr="000919C9" w:rsidRDefault="00821C8D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  <w:lang w:val="fr-FR"/>
              </w:rPr>
            </w:pPr>
            <w:r>
              <w:rPr>
                <w:sz w:val="20"/>
              </w:rPr>
              <w:t>What is output by the code to the right?</w:t>
            </w:r>
          </w:p>
          <w:p w:rsidR="0015144D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 w:rsidR="00821C8D">
              <w:rPr>
                <w:rFonts w:ascii="Courier New" w:hAnsi="Courier New" w:cs="Courier New"/>
                <w:sz w:val="20"/>
              </w:rPr>
              <w:t>6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B.</w:t>
            </w:r>
            <w:r w:rsidRPr="000919C9">
              <w:rPr>
                <w:sz w:val="20"/>
                <w:lang w:val="fr-FR"/>
              </w:rPr>
              <w:tab/>
            </w:r>
            <w:r w:rsidR="00821C8D">
              <w:rPr>
                <w:rFonts w:ascii="Courier New" w:hAnsi="Courier New" w:cs="Courier New"/>
                <w:sz w:val="20"/>
              </w:rPr>
              <w:t>5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</w:p>
          <w:p w:rsidR="0015144D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0919C9">
              <w:rPr>
                <w:sz w:val="20"/>
                <w:lang w:val="fr-FR"/>
              </w:rPr>
              <w:t>C.</w:t>
            </w:r>
            <w:r w:rsidRPr="000919C9">
              <w:rPr>
                <w:sz w:val="20"/>
                <w:lang w:val="fr-FR"/>
              </w:rPr>
              <w:tab/>
            </w:r>
            <w:r w:rsidR="00821C8D">
              <w:rPr>
                <w:rFonts w:ascii="Courier New" w:hAnsi="Courier New" w:cs="Courier New"/>
                <w:sz w:val="20"/>
              </w:rPr>
              <w:t>3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 w:rsidR="00821C8D">
              <w:rPr>
                <w:rFonts w:ascii="Courier New" w:hAnsi="Courier New" w:cs="Courier New"/>
                <w:sz w:val="20"/>
              </w:rPr>
              <w:t>4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</w:r>
          </w:p>
          <w:p w:rsidR="004B34BB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>E.</w:t>
            </w:r>
            <w:r>
              <w:rPr>
                <w:sz w:val="20"/>
              </w:rPr>
              <w:tab/>
            </w:r>
            <w:r w:rsidR="00821C8D">
              <w:rPr>
                <w:rFonts w:ascii="Courier New" w:hAnsi="Courier New" w:cs="Courier New"/>
                <w:sz w:val="20"/>
              </w:rPr>
              <w:t>2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1E7B7F" w:rsidRPr="001E7B7F" w:rsidRDefault="0015144D" w:rsidP="001E7B7F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br/>
            </w:r>
            <w:r w:rsidR="001E7B7F" w:rsidRPr="001E7B7F">
              <w:rPr>
                <w:rFonts w:ascii="Courier New" w:hAnsi="Courier New"/>
                <w:sz w:val="20"/>
              </w:rPr>
              <w:t>TreeSet&lt;String&gt; s = new TreeSet&lt;&gt;();</w:t>
            </w:r>
          </w:p>
          <w:p w:rsidR="001E7B7F" w:rsidRPr="001E7B7F" w:rsidRDefault="001E7B7F" w:rsidP="001E7B7F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1E7B7F">
              <w:rPr>
                <w:rFonts w:ascii="Courier New" w:hAnsi="Courier New"/>
                <w:sz w:val="20"/>
              </w:rPr>
              <w:t>s.add("A");</w:t>
            </w:r>
          </w:p>
          <w:p w:rsidR="001E7B7F" w:rsidRPr="001E7B7F" w:rsidRDefault="001E7B7F" w:rsidP="001E7B7F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1E7B7F">
              <w:rPr>
                <w:rFonts w:ascii="Courier New" w:hAnsi="Courier New"/>
                <w:sz w:val="20"/>
              </w:rPr>
              <w:t>s.add("B");</w:t>
            </w:r>
          </w:p>
          <w:p w:rsidR="001E7B7F" w:rsidRPr="001E7B7F" w:rsidRDefault="001E7B7F" w:rsidP="001E7B7F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1E7B7F">
              <w:rPr>
                <w:rFonts w:ascii="Courier New" w:hAnsi="Courier New"/>
                <w:sz w:val="20"/>
              </w:rPr>
              <w:t>s.add("C");</w:t>
            </w:r>
          </w:p>
          <w:p w:rsidR="001E7B7F" w:rsidRPr="001E7B7F" w:rsidRDefault="001E7B7F" w:rsidP="001E7B7F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1E7B7F">
              <w:rPr>
                <w:rFonts w:ascii="Courier New" w:hAnsi="Courier New"/>
                <w:sz w:val="20"/>
              </w:rPr>
              <w:t>s.add(s.first()+s.last());</w:t>
            </w:r>
          </w:p>
          <w:p w:rsidR="001E7B7F" w:rsidRPr="001E7B7F" w:rsidRDefault="001E7B7F" w:rsidP="001E7B7F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1E7B7F">
              <w:rPr>
                <w:rFonts w:ascii="Courier New" w:hAnsi="Courier New"/>
                <w:sz w:val="20"/>
              </w:rPr>
              <w:t>s.add("A");</w:t>
            </w:r>
          </w:p>
          <w:p w:rsidR="001E7B7F" w:rsidRPr="001E7B7F" w:rsidRDefault="001E7B7F" w:rsidP="001E7B7F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1E7B7F">
              <w:rPr>
                <w:rFonts w:ascii="Courier New" w:hAnsi="Courier New"/>
                <w:sz w:val="20"/>
              </w:rPr>
              <w:t>s.add("C");</w:t>
            </w:r>
          </w:p>
          <w:p w:rsidR="004B34BB" w:rsidRDefault="001E7B7F" w:rsidP="001E7B7F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1E7B7F">
              <w:rPr>
                <w:rFonts w:ascii="Courier New" w:hAnsi="Courier New"/>
                <w:sz w:val="20"/>
              </w:rPr>
              <w:t>out.println(s.size());</w:t>
            </w:r>
            <w:r w:rsidR="0015144D">
              <w:rPr>
                <w:rFonts w:ascii="Courier New" w:hAnsi="Courier New"/>
                <w:sz w:val="20"/>
              </w:rPr>
              <w:br/>
            </w:r>
          </w:p>
        </w:tc>
      </w:tr>
      <w:tr w:rsidR="004B34BB" w:rsidTr="004E1414">
        <w:tc>
          <w:tcPr>
            <w:tcW w:w="5868" w:type="dxa"/>
          </w:tcPr>
          <w:p w:rsidR="004B34BB" w:rsidRPr="000919C9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="00D14C57"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33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4B34BB" w:rsidRPr="000919C9" w:rsidRDefault="00821C8D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  <w:lang w:val="fr-FR"/>
              </w:rPr>
            </w:pPr>
            <w:r>
              <w:rPr>
                <w:sz w:val="20"/>
              </w:rPr>
              <w:t>What is output by the code to the right?</w:t>
            </w:r>
          </w:p>
          <w:p w:rsidR="0015144D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 w:rsidR="00821C8D"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B.</w:t>
            </w:r>
            <w:r w:rsidRPr="000919C9">
              <w:rPr>
                <w:sz w:val="20"/>
                <w:lang w:val="fr-FR"/>
              </w:rPr>
              <w:tab/>
            </w:r>
            <w:r w:rsidR="00821C8D">
              <w:rPr>
                <w:rFonts w:ascii="Courier New" w:hAnsi="Courier New" w:cs="Courier New"/>
                <w:sz w:val="20"/>
              </w:rPr>
              <w:t>true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</w:p>
          <w:p w:rsidR="0015144D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 w:rsidRPr="000919C9">
              <w:rPr>
                <w:sz w:val="20"/>
                <w:lang w:val="fr-FR"/>
              </w:rPr>
              <w:t>C.</w:t>
            </w:r>
            <w:r w:rsidRPr="000919C9">
              <w:rPr>
                <w:sz w:val="20"/>
                <w:lang w:val="fr-FR"/>
              </w:rPr>
              <w:tab/>
            </w:r>
            <w:r w:rsidR="00821C8D">
              <w:rPr>
                <w:rFonts w:ascii="Courier New" w:hAnsi="Courier New" w:cs="Courier New"/>
                <w:sz w:val="20"/>
              </w:rPr>
              <w:t>0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 w:rsidR="00821C8D">
              <w:rPr>
                <w:rFonts w:ascii="Courier New" w:hAnsi="Courier New" w:cs="Courier New"/>
                <w:sz w:val="20"/>
              </w:rPr>
              <w:t>false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</w:r>
          </w:p>
          <w:p w:rsidR="004B34BB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>E.</w:t>
            </w:r>
            <w:r>
              <w:rPr>
                <w:sz w:val="20"/>
              </w:rPr>
              <w:tab/>
            </w:r>
            <w:ins w:id="3" w:author="Stacey Armstrong" w:date="2018-01-05T09:40:00Z">
              <w:r w:rsidR="004E1414" w:rsidRPr="004E1414">
                <w:rPr>
                  <w:sz w:val="20"/>
                  <w:highlight w:val="green"/>
                </w:rPr>
                <w:t>There is no output due to a runtime</w:t>
              </w:r>
              <w:r w:rsidR="004E1414">
                <w:rPr>
                  <w:sz w:val="20"/>
                </w:rPr>
                <w:t xml:space="preserve"> error.</w:t>
              </w:r>
            </w:ins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821C8D" w:rsidRPr="00821C8D" w:rsidRDefault="0015144D" w:rsidP="00821C8D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br/>
            </w:r>
            <w:r w:rsidR="00821C8D" w:rsidRPr="00821C8D">
              <w:rPr>
                <w:rFonts w:ascii="Courier New" w:hAnsi="Courier New"/>
                <w:sz w:val="20"/>
              </w:rPr>
              <w:t>LinkedList&lt;Integer&gt; L;</w:t>
            </w:r>
          </w:p>
          <w:p w:rsidR="00821C8D" w:rsidRPr="00821C8D" w:rsidRDefault="00821C8D" w:rsidP="00821C8D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821C8D">
              <w:rPr>
                <w:rFonts w:ascii="Courier New" w:hAnsi="Courier New"/>
                <w:sz w:val="20"/>
              </w:rPr>
              <w:t>L = new LinkedList&lt;&gt;();</w:t>
            </w:r>
          </w:p>
          <w:p w:rsidR="00821C8D" w:rsidRPr="00821C8D" w:rsidRDefault="00821C8D" w:rsidP="00821C8D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821C8D">
              <w:rPr>
                <w:rFonts w:ascii="Courier New" w:hAnsi="Courier New"/>
                <w:sz w:val="20"/>
              </w:rPr>
              <w:t>ArrayList&lt;Integer&gt; A;</w:t>
            </w:r>
          </w:p>
          <w:p w:rsidR="00821C8D" w:rsidRPr="00821C8D" w:rsidRDefault="00821C8D" w:rsidP="00821C8D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821C8D">
              <w:rPr>
                <w:rFonts w:ascii="Courier New" w:hAnsi="Courier New"/>
                <w:sz w:val="20"/>
              </w:rPr>
              <w:t>A = new ArrayList&lt;&gt;();</w:t>
            </w:r>
          </w:p>
          <w:p w:rsidR="00821C8D" w:rsidRPr="00821C8D" w:rsidRDefault="00821C8D" w:rsidP="00821C8D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821C8D">
              <w:rPr>
                <w:rFonts w:ascii="Courier New" w:hAnsi="Courier New"/>
                <w:sz w:val="20"/>
              </w:rPr>
              <w:t>L.add(5);</w:t>
            </w:r>
          </w:p>
          <w:p w:rsidR="00821C8D" w:rsidRPr="00821C8D" w:rsidRDefault="00821C8D" w:rsidP="00821C8D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821C8D">
              <w:rPr>
                <w:rFonts w:ascii="Courier New" w:hAnsi="Courier New"/>
                <w:sz w:val="20"/>
              </w:rPr>
              <w:t>L.add(2);</w:t>
            </w:r>
          </w:p>
          <w:p w:rsidR="00821C8D" w:rsidRPr="00821C8D" w:rsidRDefault="00821C8D" w:rsidP="00821C8D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821C8D">
              <w:rPr>
                <w:rFonts w:ascii="Courier New" w:hAnsi="Courier New"/>
                <w:sz w:val="20"/>
              </w:rPr>
              <w:t>L.add(3);</w:t>
            </w:r>
          </w:p>
          <w:p w:rsidR="00821C8D" w:rsidRPr="00821C8D" w:rsidRDefault="00821C8D" w:rsidP="00821C8D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821C8D">
              <w:rPr>
                <w:rFonts w:ascii="Courier New" w:hAnsi="Courier New"/>
                <w:sz w:val="20"/>
              </w:rPr>
              <w:t>A.addAll(L);</w:t>
            </w:r>
          </w:p>
          <w:p w:rsidR="004B34BB" w:rsidRDefault="00821C8D" w:rsidP="00821C8D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821C8D">
              <w:rPr>
                <w:rFonts w:ascii="Courier New" w:hAnsi="Courier New"/>
                <w:sz w:val="20"/>
              </w:rPr>
              <w:t>out.println(L.equals(A));</w:t>
            </w:r>
          </w:p>
          <w:p w:rsidR="0015144D" w:rsidRDefault="0015144D" w:rsidP="00821C8D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</w:p>
        </w:tc>
      </w:tr>
      <w:tr w:rsidR="004B34BB" w:rsidTr="004E1414">
        <w:tc>
          <w:tcPr>
            <w:tcW w:w="5868" w:type="dxa"/>
          </w:tcPr>
          <w:p w:rsidR="004B34BB" w:rsidRPr="000919C9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="00D14C57"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34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4B34BB" w:rsidRPr="000919C9" w:rsidRDefault="00821C8D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  <w:lang w:val="fr-FR"/>
              </w:rPr>
            </w:pPr>
            <w:r>
              <w:rPr>
                <w:sz w:val="20"/>
              </w:rPr>
              <w:t>What is output by the code to the right?</w:t>
            </w:r>
          </w:p>
          <w:p w:rsidR="004B34BB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 w:rsidR="00821C8D"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B.</w:t>
            </w:r>
            <w:r w:rsidRPr="000919C9">
              <w:rPr>
                <w:sz w:val="20"/>
                <w:lang w:val="fr-FR"/>
              </w:rPr>
              <w:tab/>
            </w:r>
            <w:r w:rsidR="00821C8D">
              <w:rPr>
                <w:rFonts w:ascii="Courier New" w:hAnsi="Courier New" w:cs="Courier New"/>
                <w:sz w:val="20"/>
              </w:rPr>
              <w:t>0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  <w:t>C.</w:t>
            </w:r>
            <w:r w:rsidRPr="000919C9">
              <w:rPr>
                <w:sz w:val="20"/>
                <w:lang w:val="fr-FR"/>
              </w:rPr>
              <w:tab/>
            </w:r>
            <w:r w:rsidR="00821C8D">
              <w:rPr>
                <w:rFonts w:ascii="Courier New" w:hAnsi="Courier New" w:cs="Courier New"/>
                <w:sz w:val="20"/>
              </w:rPr>
              <w:t>-1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 w:rsidR="00821C8D">
              <w:rPr>
                <w:rFonts w:ascii="Courier New" w:hAnsi="Courier New" w:cs="Courier New"/>
                <w:sz w:val="20"/>
              </w:rPr>
              <w:t>2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  <w:t>E.</w:t>
            </w:r>
            <w:r>
              <w:rPr>
                <w:sz w:val="20"/>
              </w:rPr>
              <w:tab/>
            </w:r>
            <w:r w:rsidR="00821C8D">
              <w:rPr>
                <w:rFonts w:ascii="Courier New" w:hAnsi="Courier New" w:cs="Courier New"/>
                <w:sz w:val="20"/>
              </w:rPr>
              <w:t>4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821C8D" w:rsidRPr="00821C8D" w:rsidRDefault="00821C8D" w:rsidP="00821C8D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821C8D">
              <w:rPr>
                <w:rFonts w:ascii="Courier New" w:hAnsi="Courier New"/>
                <w:sz w:val="20"/>
              </w:rPr>
              <w:t>int x = Integer.MIN_VALUE&gt;&gt;&gt;31;</w:t>
            </w:r>
          </w:p>
          <w:p w:rsidR="004B34BB" w:rsidRDefault="00821C8D" w:rsidP="00821C8D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821C8D">
              <w:rPr>
                <w:rFonts w:ascii="Courier New" w:hAnsi="Courier New"/>
                <w:sz w:val="20"/>
              </w:rPr>
              <w:t>out.println(x);</w:t>
            </w:r>
          </w:p>
        </w:tc>
      </w:tr>
      <w:tr w:rsidR="004B34BB" w:rsidTr="004E1414">
        <w:tc>
          <w:tcPr>
            <w:tcW w:w="5868" w:type="dxa"/>
          </w:tcPr>
          <w:p w:rsidR="004B34BB" w:rsidRPr="000919C9" w:rsidRDefault="00821C8D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>
              <w:br w:type="page"/>
            </w:r>
            <w:r w:rsidR="004B34BB"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="00D14C57"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35</w:t>
            </w:r>
            <w:r w:rsidR="004B34BB"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="004B34BB"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4B34BB" w:rsidRPr="000919C9" w:rsidRDefault="00626501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  <w:lang w:val="fr-FR"/>
              </w:rPr>
            </w:pPr>
            <w:r>
              <w:rPr>
                <w:sz w:val="20"/>
              </w:rPr>
              <w:t>What is output by the code to the right?</w:t>
            </w:r>
          </w:p>
          <w:p w:rsidR="00626501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 w:rsidR="00626501" w:rsidRPr="00626501">
              <w:rPr>
                <w:rFonts w:ascii="Courier New" w:hAnsi="Courier New" w:cs="Courier New"/>
                <w:sz w:val="20"/>
              </w:rPr>
              <w:t>13+512+-25*5012--56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</w:p>
          <w:p w:rsidR="00626501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B.</w:t>
            </w:r>
            <w:r w:rsidRPr="000919C9">
              <w:rPr>
                <w:sz w:val="20"/>
                <w:lang w:val="fr-FR"/>
              </w:rPr>
              <w:tab/>
            </w:r>
            <w:r w:rsidR="00626501">
              <w:rPr>
                <w:rFonts w:ascii="Courier New" w:hAnsi="Courier New" w:cs="Courier New"/>
                <w:sz w:val="20"/>
              </w:rPr>
              <w:t>($1)</w:t>
            </w:r>
            <w:r w:rsidR="00626501" w:rsidRPr="00626501">
              <w:rPr>
                <w:rFonts w:ascii="Courier New" w:hAnsi="Courier New" w:cs="Courier New"/>
                <w:sz w:val="20"/>
              </w:rPr>
              <w:t>+($1)+</w:t>
            </w:r>
            <w:r w:rsidR="00626501">
              <w:rPr>
                <w:rFonts w:ascii="Courier New" w:hAnsi="Courier New" w:cs="Courier New"/>
                <w:sz w:val="20"/>
              </w:rPr>
              <w:t>($1)</w:t>
            </w:r>
            <w:r w:rsidR="00626501" w:rsidRPr="00626501">
              <w:rPr>
                <w:rFonts w:ascii="Courier New" w:hAnsi="Courier New" w:cs="Courier New"/>
                <w:sz w:val="20"/>
              </w:rPr>
              <w:t>*</w:t>
            </w:r>
            <w:r w:rsidR="00626501">
              <w:rPr>
                <w:rFonts w:ascii="Courier New" w:hAnsi="Courier New" w:cs="Courier New"/>
                <w:sz w:val="20"/>
              </w:rPr>
              <w:t>($1)-($1)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</w:p>
          <w:p w:rsidR="00626501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C.</w:t>
            </w:r>
            <w:r w:rsidRPr="000919C9">
              <w:rPr>
                <w:sz w:val="20"/>
                <w:lang w:val="fr-FR"/>
              </w:rPr>
              <w:tab/>
            </w:r>
            <w:r w:rsidR="00626501">
              <w:rPr>
                <w:sz w:val="20"/>
                <w:lang w:val="fr-FR"/>
              </w:rPr>
              <w:t>(</w:t>
            </w:r>
            <w:r w:rsidR="00626501" w:rsidRPr="00626501">
              <w:rPr>
                <w:rFonts w:ascii="Courier New" w:hAnsi="Courier New" w:cs="Courier New"/>
                <w:sz w:val="20"/>
              </w:rPr>
              <w:t>13</w:t>
            </w:r>
            <w:r w:rsidR="00626501">
              <w:rPr>
                <w:rFonts w:ascii="Courier New" w:hAnsi="Courier New" w:cs="Courier New"/>
                <w:sz w:val="20"/>
              </w:rPr>
              <w:t>)</w:t>
            </w:r>
            <w:r w:rsidR="00626501" w:rsidRPr="00626501">
              <w:rPr>
                <w:rFonts w:ascii="Courier New" w:hAnsi="Courier New" w:cs="Courier New"/>
                <w:sz w:val="20"/>
              </w:rPr>
              <w:t>+</w:t>
            </w:r>
            <w:r w:rsidR="00626501">
              <w:rPr>
                <w:rFonts w:ascii="Courier New" w:hAnsi="Courier New" w:cs="Courier New"/>
                <w:sz w:val="20"/>
              </w:rPr>
              <w:t>(</w:t>
            </w:r>
            <w:r w:rsidR="00626501" w:rsidRPr="00626501">
              <w:rPr>
                <w:rFonts w:ascii="Courier New" w:hAnsi="Courier New" w:cs="Courier New"/>
                <w:sz w:val="20"/>
              </w:rPr>
              <w:t>512</w:t>
            </w:r>
            <w:r w:rsidR="00626501">
              <w:rPr>
                <w:rFonts w:ascii="Courier New" w:hAnsi="Courier New" w:cs="Courier New"/>
                <w:sz w:val="20"/>
              </w:rPr>
              <w:t>)</w:t>
            </w:r>
            <w:r w:rsidR="00626501" w:rsidRPr="00626501">
              <w:rPr>
                <w:rFonts w:ascii="Courier New" w:hAnsi="Courier New" w:cs="Courier New"/>
                <w:sz w:val="20"/>
              </w:rPr>
              <w:t>+-</w:t>
            </w:r>
            <w:r w:rsidR="00626501">
              <w:rPr>
                <w:rFonts w:ascii="Courier New" w:hAnsi="Courier New" w:cs="Courier New"/>
                <w:sz w:val="20"/>
              </w:rPr>
              <w:t>(</w:t>
            </w:r>
            <w:r w:rsidR="00626501" w:rsidRPr="00626501">
              <w:rPr>
                <w:rFonts w:ascii="Courier New" w:hAnsi="Courier New" w:cs="Courier New"/>
                <w:sz w:val="20"/>
              </w:rPr>
              <w:t>25</w:t>
            </w:r>
            <w:r w:rsidR="00626501">
              <w:rPr>
                <w:rFonts w:ascii="Courier New" w:hAnsi="Courier New" w:cs="Courier New"/>
                <w:sz w:val="20"/>
              </w:rPr>
              <w:t>)</w:t>
            </w:r>
            <w:r w:rsidR="00626501" w:rsidRPr="00626501">
              <w:rPr>
                <w:rFonts w:ascii="Courier New" w:hAnsi="Courier New" w:cs="Courier New"/>
                <w:sz w:val="20"/>
              </w:rPr>
              <w:t>*</w:t>
            </w:r>
            <w:r w:rsidR="00626501">
              <w:rPr>
                <w:rFonts w:ascii="Courier New" w:hAnsi="Courier New" w:cs="Courier New"/>
                <w:sz w:val="20"/>
              </w:rPr>
              <w:t>(</w:t>
            </w:r>
            <w:r w:rsidR="00626501" w:rsidRPr="00626501">
              <w:rPr>
                <w:rFonts w:ascii="Courier New" w:hAnsi="Courier New" w:cs="Courier New"/>
                <w:sz w:val="20"/>
              </w:rPr>
              <w:t>5012</w:t>
            </w:r>
            <w:r w:rsidR="00626501">
              <w:rPr>
                <w:rFonts w:ascii="Courier New" w:hAnsi="Courier New" w:cs="Courier New"/>
                <w:sz w:val="20"/>
              </w:rPr>
              <w:t>)--(</w:t>
            </w:r>
            <w:r w:rsidR="00626501" w:rsidRPr="00626501">
              <w:rPr>
                <w:rFonts w:ascii="Courier New" w:hAnsi="Courier New" w:cs="Courier New"/>
                <w:sz w:val="20"/>
              </w:rPr>
              <w:t>56</w:t>
            </w:r>
            <w:r w:rsidR="00626501">
              <w:rPr>
                <w:rFonts w:ascii="Courier New" w:hAnsi="Courier New" w:cs="Courier New"/>
                <w:sz w:val="20"/>
              </w:rPr>
              <w:t>)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  <w:p w:rsidR="00626501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20"/>
              </w:rPr>
            </w:pP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 w:rsidR="00626501" w:rsidRPr="00626501">
              <w:rPr>
                <w:rFonts w:ascii="Courier New" w:hAnsi="Courier New" w:cs="Courier New"/>
                <w:sz w:val="20"/>
              </w:rPr>
              <w:t>(13)+(512)+(-25)*(5012)-(-56)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</w:r>
          </w:p>
          <w:p w:rsidR="004B34BB" w:rsidRDefault="004B34BB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rPr>
                <w:sz w:val="16"/>
              </w:rPr>
            </w:pPr>
            <w:r>
              <w:rPr>
                <w:sz w:val="20"/>
              </w:rPr>
              <w:t>E.</w:t>
            </w:r>
            <w:r>
              <w:rPr>
                <w:sz w:val="20"/>
              </w:rPr>
              <w:tab/>
            </w:r>
            <w:ins w:id="4" w:author="Stacey Armstrong" w:date="2018-01-05T09:40:00Z">
              <w:r w:rsidR="004E1414" w:rsidRPr="004E1414">
                <w:rPr>
                  <w:sz w:val="20"/>
                  <w:highlight w:val="green"/>
                </w:rPr>
                <w:t>There is no output due to a runtime</w:t>
              </w:r>
              <w:r w:rsidR="004E1414">
                <w:rPr>
                  <w:sz w:val="20"/>
                </w:rPr>
                <w:t xml:space="preserve"> error.</w:t>
              </w:r>
            </w:ins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  <w:tc>
          <w:tcPr>
            <w:tcW w:w="4770" w:type="dxa"/>
            <w:vAlign w:val="center"/>
          </w:tcPr>
          <w:p w:rsidR="00626501" w:rsidRPr="00626501" w:rsidRDefault="00626501" w:rsidP="00626501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String s=</w:t>
            </w:r>
            <w:r w:rsidRPr="00626501">
              <w:rPr>
                <w:rFonts w:ascii="Courier New" w:hAnsi="Courier New"/>
                <w:sz w:val="20"/>
              </w:rPr>
              <w:t>"13+512+-25*5012--56";</w:t>
            </w:r>
          </w:p>
          <w:p w:rsidR="00626501" w:rsidRPr="00626501" w:rsidRDefault="00626501" w:rsidP="00626501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String r=</w:t>
            </w:r>
            <w:r w:rsidRPr="00626501">
              <w:rPr>
                <w:rFonts w:ascii="Courier New" w:hAnsi="Courier New"/>
                <w:sz w:val="20"/>
              </w:rPr>
              <w:t>"($1)";</w:t>
            </w:r>
          </w:p>
          <w:p w:rsidR="00626501" w:rsidRPr="00626501" w:rsidRDefault="00626501" w:rsidP="00626501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String q=</w:t>
            </w:r>
            <w:r w:rsidRPr="00626501">
              <w:rPr>
                <w:rFonts w:ascii="Courier New" w:hAnsi="Courier New"/>
                <w:sz w:val="20"/>
              </w:rPr>
              <w:t>s.replaceAll("(-?\\d+)", r);</w:t>
            </w:r>
          </w:p>
          <w:p w:rsidR="004B34BB" w:rsidRDefault="00626501" w:rsidP="00626501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 w:rsidRPr="00626501">
              <w:rPr>
                <w:rFonts w:ascii="Courier New" w:hAnsi="Courier New"/>
                <w:sz w:val="20"/>
              </w:rPr>
              <w:t>out.println(q);</w:t>
            </w:r>
          </w:p>
        </w:tc>
      </w:tr>
      <w:tr w:rsidR="00626501" w:rsidTr="004E1414">
        <w:tc>
          <w:tcPr>
            <w:tcW w:w="10638" w:type="dxa"/>
            <w:gridSpan w:val="2"/>
          </w:tcPr>
          <w:p w:rsidR="00626501" w:rsidRPr="000919C9" w:rsidRDefault="00626501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36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626501" w:rsidRPr="000919C9" w:rsidRDefault="00626501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What is the postorder traversal of the binary tree made by inserting the word BINARY using the traditional insertion method?</w:t>
            </w:r>
          </w:p>
          <w:p w:rsidR="00626501" w:rsidRDefault="00626501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rFonts w:ascii="Courier New" w:hAnsi="Courier New" w:cs="Courier New"/>
                <w:sz w:val="20"/>
              </w:rPr>
              <w:t>BIANRY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</w:p>
          <w:p w:rsidR="00626501" w:rsidRDefault="00626501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B.</w:t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rFonts w:ascii="Courier New" w:hAnsi="Courier New" w:cs="Courier New"/>
                <w:sz w:val="20"/>
              </w:rPr>
              <w:t>AYRNIB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</w:p>
          <w:p w:rsidR="00626501" w:rsidRDefault="00626501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C.</w:t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rFonts w:ascii="Courier New" w:hAnsi="Courier New" w:cs="Courier New"/>
                <w:sz w:val="20"/>
              </w:rPr>
              <w:t>BAINRY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</w:p>
          <w:p w:rsidR="00626501" w:rsidRDefault="00626501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sz w:val="20"/>
              </w:rPr>
            </w:pP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>ABINRY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</w:r>
          </w:p>
          <w:p w:rsidR="00626501" w:rsidRDefault="00626501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sz w:val="20"/>
              </w:rPr>
              <w:t>E.</w:t>
            </w:r>
            <w:r>
              <w:rPr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>YRNIBA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</w:tr>
      <w:tr w:rsidR="00AC3937" w:rsidTr="004E1414">
        <w:trPr>
          <w:trHeight w:val="720"/>
        </w:trPr>
        <w:tc>
          <w:tcPr>
            <w:tcW w:w="10638" w:type="dxa"/>
            <w:gridSpan w:val="2"/>
          </w:tcPr>
          <w:p w:rsidR="00AC3937" w:rsidRPr="000919C9" w:rsidRDefault="00AC3937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37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AC3937" w:rsidRPr="000919C9" w:rsidRDefault="00AC3937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How many edges does a complete graph with 5 nodes have?</w:t>
            </w:r>
          </w:p>
          <w:p w:rsidR="00AC3937" w:rsidRDefault="00AC3937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rFonts w:ascii="Courier New" w:hAnsi="Courier New" w:cs="Courier New"/>
                <w:sz w:val="20"/>
              </w:rPr>
              <w:t>10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</w:p>
          <w:p w:rsidR="00AC3937" w:rsidRDefault="00AC3937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B.</w:t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rFonts w:ascii="Courier New" w:hAnsi="Courier New" w:cs="Courier New"/>
                <w:sz w:val="20"/>
              </w:rPr>
              <w:t>20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</w:p>
          <w:p w:rsidR="00AC3937" w:rsidRDefault="00AC3937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C.</w:t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rFonts w:ascii="Courier New" w:hAnsi="Courier New" w:cs="Courier New"/>
                <w:sz w:val="20"/>
              </w:rPr>
              <w:t>5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</w:p>
          <w:p w:rsidR="00AC3937" w:rsidRDefault="00AC3937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sz w:val="20"/>
              </w:rPr>
            </w:pP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>25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</w:r>
          </w:p>
          <w:p w:rsidR="00DA341A" w:rsidRDefault="00AC3937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 w:cs="Courier New"/>
                <w:sz w:val="20"/>
              </w:rPr>
            </w:pPr>
            <w:r>
              <w:rPr>
                <w:sz w:val="20"/>
              </w:rPr>
              <w:t>E.</w:t>
            </w:r>
            <w:r>
              <w:rPr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>12</w:t>
            </w:r>
          </w:p>
          <w:p w:rsidR="00AC3937" w:rsidRDefault="00AC3937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</w:tr>
    </w:tbl>
    <w:p w:rsidR="0015144D" w:rsidRDefault="0015144D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8"/>
      </w:tblGrid>
      <w:tr w:rsidR="00AC3937" w:rsidTr="00292388">
        <w:tc>
          <w:tcPr>
            <w:tcW w:w="10638" w:type="dxa"/>
          </w:tcPr>
          <w:p w:rsidR="00AC3937" w:rsidRPr="000919C9" w:rsidRDefault="00AC3937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38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AC3937" w:rsidRPr="000919C9" w:rsidRDefault="00AC3937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before="80" w:after="120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Which of the following is the worst case runtime for quicksort?</w:t>
            </w:r>
          </w:p>
          <w:p w:rsidR="00AC3937" w:rsidRDefault="00AC3937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A.</w:t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rFonts w:ascii="Courier New" w:hAnsi="Courier New" w:cs="Courier New"/>
                <w:sz w:val="20"/>
              </w:rPr>
              <w:t>O(N)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</w:p>
          <w:p w:rsidR="00AC3937" w:rsidRDefault="00AC3937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B.</w:t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rFonts w:ascii="Courier New" w:hAnsi="Courier New" w:cs="Courier New"/>
                <w:sz w:val="20"/>
              </w:rPr>
              <w:t>O(logN)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</w:p>
          <w:p w:rsidR="00AC3937" w:rsidRDefault="00AC3937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sz w:val="20"/>
                <w:lang w:val="fr-FR"/>
              </w:rPr>
            </w:pPr>
            <w:r w:rsidRPr="000919C9">
              <w:rPr>
                <w:sz w:val="20"/>
                <w:lang w:val="fr-FR"/>
              </w:rPr>
              <w:t>C.</w:t>
            </w:r>
            <w:r w:rsidRPr="000919C9">
              <w:rPr>
                <w:sz w:val="20"/>
                <w:lang w:val="fr-FR"/>
              </w:rPr>
              <w:tab/>
            </w:r>
            <w:r>
              <w:rPr>
                <w:rFonts w:ascii="Courier New" w:hAnsi="Courier New" w:cs="Courier New"/>
                <w:sz w:val="20"/>
              </w:rPr>
              <w:t>O(NlogN)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 w:rsidRPr="000919C9">
              <w:rPr>
                <w:sz w:val="20"/>
                <w:lang w:val="fr-FR"/>
              </w:rPr>
              <w:tab/>
            </w:r>
          </w:p>
          <w:p w:rsidR="00AC3937" w:rsidRDefault="00AC3937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sz w:val="20"/>
              </w:rPr>
            </w:pPr>
            <w:r>
              <w:rPr>
                <w:sz w:val="20"/>
              </w:rPr>
              <w:t>D.</w:t>
            </w:r>
            <w:r>
              <w:rPr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>O(N^2)</w:t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sz w:val="20"/>
              </w:rPr>
              <w:tab/>
            </w:r>
          </w:p>
          <w:p w:rsidR="00DA341A" w:rsidRDefault="00AC3937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 w:cs="Courier New"/>
                <w:sz w:val="20"/>
              </w:rPr>
            </w:pPr>
            <w:r>
              <w:rPr>
                <w:sz w:val="20"/>
              </w:rPr>
              <w:t>E.</w:t>
            </w:r>
            <w:r>
              <w:rPr>
                <w:sz w:val="20"/>
              </w:rPr>
              <w:tab/>
            </w:r>
            <w:r>
              <w:rPr>
                <w:rFonts w:ascii="Courier New" w:hAnsi="Courier New" w:cs="Courier New"/>
                <w:sz w:val="20"/>
              </w:rPr>
              <w:t>O([NlogN]^2)</w:t>
            </w:r>
          </w:p>
          <w:p w:rsidR="00AC3937" w:rsidRDefault="00AC3937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</w:tr>
      <w:tr w:rsidR="00DA341A" w:rsidTr="00F540FD">
        <w:tc>
          <w:tcPr>
            <w:tcW w:w="10638" w:type="dxa"/>
          </w:tcPr>
          <w:p w:rsidR="00DA341A" w:rsidRPr="000919C9" w:rsidRDefault="00DA341A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39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DA341A" w:rsidRDefault="00DA341A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Simplify the boolean expression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fr-FR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lang w:val="fr-FR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lang w:val="fr-FR"/>
                    </w:rPr>
                    <m:t>*B+C</m:t>
                  </m:r>
                </m:e>
              </m:d>
              <m:r>
                <w:rPr>
                  <w:rFonts w:ascii="Cambria Math" w:hAnsi="Cambria Math"/>
                  <w:sz w:val="20"/>
                  <w:lang w:val="fr-F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fr-FR"/>
                    </w:rPr>
                    <m:t>A*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lang w:val="fr-FR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lang w:val="fr-FR"/>
                    </w:rPr>
                    <m:t>+C</m:t>
                  </m:r>
                </m:e>
              </m:d>
            </m:oMath>
          </w:p>
          <w:p w:rsidR="0015144D" w:rsidRDefault="0015144D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 w:cs="Courier New"/>
                <w:sz w:val="20"/>
              </w:rPr>
            </w:pPr>
          </w:p>
          <w:p w:rsidR="0015144D" w:rsidRDefault="0015144D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 w:cs="Courier New"/>
                <w:sz w:val="20"/>
              </w:rPr>
            </w:pPr>
          </w:p>
          <w:p w:rsidR="0015144D" w:rsidRDefault="0015144D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 w:cs="Courier New"/>
                <w:sz w:val="20"/>
              </w:rPr>
            </w:pPr>
          </w:p>
          <w:p w:rsidR="0015144D" w:rsidRDefault="0015144D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 w:cs="Courier New"/>
                <w:sz w:val="20"/>
              </w:rPr>
            </w:pPr>
          </w:p>
          <w:p w:rsidR="0015144D" w:rsidRDefault="0015144D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 w:cs="Courier New"/>
                <w:sz w:val="20"/>
              </w:rPr>
            </w:pPr>
          </w:p>
          <w:p w:rsidR="0015144D" w:rsidRDefault="0015144D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 w:cs="Courier New"/>
                <w:sz w:val="20"/>
              </w:rPr>
            </w:pPr>
          </w:p>
          <w:p w:rsidR="00DA341A" w:rsidRDefault="00DA341A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</w:tr>
      <w:tr w:rsidR="00DA341A" w:rsidTr="000A11A9">
        <w:tc>
          <w:tcPr>
            <w:tcW w:w="10638" w:type="dxa"/>
          </w:tcPr>
          <w:p w:rsidR="00DA341A" w:rsidRPr="000919C9" w:rsidRDefault="00DA341A" w:rsidP="008073E0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70"/>
                <w:tab w:val="left" w:pos="1170"/>
                <w:tab w:val="left" w:pos="1440"/>
                <w:tab w:val="left" w:pos="2250"/>
                <w:tab w:val="left" w:pos="2520"/>
                <w:tab w:val="left" w:pos="3420"/>
                <w:tab w:val="left" w:pos="3690"/>
                <w:tab w:val="left" w:pos="4590"/>
                <w:tab w:val="left" w:pos="4860"/>
              </w:tabs>
              <w:spacing w:after="80"/>
              <w:ind w:hanging="90"/>
              <w:rPr>
                <w:rFonts w:ascii="Arial" w:hAnsi="Arial"/>
                <w:color w:val="FFFFFF"/>
                <w:sz w:val="16"/>
                <w:lang w:val="fr-FR"/>
              </w:rPr>
            </w:pPr>
            <w:r w:rsidRPr="000919C9">
              <w:rPr>
                <w:rFonts w:ascii="Arial" w:hAnsi="Arial"/>
                <w:smallCaps/>
                <w:color w:val="FFFFFF"/>
                <w:sz w:val="16"/>
                <w:highlight w:val="black"/>
                <w:lang w:val="fr-FR"/>
              </w:rPr>
              <w:t xml:space="preserve">Question </w:t>
            </w:r>
            <w:r w:rsidRPr="000919C9">
              <w:rPr>
                <w:rFonts w:ascii="Arial" w:hAnsi="Arial"/>
                <w:color w:val="FFFFFF"/>
                <w:sz w:val="16"/>
                <w:highlight w:val="black"/>
                <w:lang w:val="fr-FR"/>
              </w:rPr>
              <w:t>40</w:t>
            </w:r>
            <w:r w:rsidRPr="000919C9">
              <w:rPr>
                <w:rFonts w:ascii="Arial" w:hAnsi="Arial"/>
                <w:sz w:val="16"/>
                <w:highlight w:val="black"/>
                <w:lang w:val="fr-FR"/>
              </w:rPr>
              <w:t xml:space="preserve"> xx</w:t>
            </w:r>
            <w:r w:rsidRPr="000919C9">
              <w:rPr>
                <w:rFonts w:ascii="Arial" w:hAnsi="Arial"/>
                <w:color w:val="FFFFFF"/>
                <w:sz w:val="16"/>
                <w:lang w:val="fr-FR"/>
              </w:rPr>
              <w:t xml:space="preserve"> </w:t>
            </w:r>
          </w:p>
          <w:p w:rsidR="00DA341A" w:rsidRDefault="00DA341A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sz w:val="20"/>
              </w:rPr>
            </w:pPr>
            <w:r>
              <w:rPr>
                <w:sz w:val="20"/>
              </w:rPr>
              <w:t xml:space="preserve">Give the decimal value of the following signed </w:t>
            </w:r>
            <w:r w:rsidR="00817E5F">
              <w:rPr>
                <w:sz w:val="20"/>
              </w:rPr>
              <w:t xml:space="preserve">twos complement </w:t>
            </w:r>
            <w:r>
              <w:rPr>
                <w:sz w:val="20"/>
              </w:rPr>
              <w:t>byte</w:t>
            </w:r>
          </w:p>
          <w:p w:rsidR="00DA341A" w:rsidRDefault="00DA341A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sz w:val="20"/>
              </w:rPr>
            </w:pPr>
          </w:p>
          <w:tbl>
            <w:tblPr>
              <w:tblStyle w:val="TableGrid"/>
              <w:tblW w:w="0" w:type="auto"/>
              <w:tblInd w:w="757" w:type="dxa"/>
              <w:tblLayout w:type="fixed"/>
              <w:tblLook w:val="04A0" w:firstRow="1" w:lastRow="0" w:firstColumn="1" w:lastColumn="0" w:noHBand="0" w:noVBand="1"/>
            </w:tblPr>
            <w:tblGrid>
              <w:gridCol w:w="1109"/>
              <w:gridCol w:w="1109"/>
              <w:gridCol w:w="1109"/>
              <w:gridCol w:w="1109"/>
              <w:gridCol w:w="1110"/>
              <w:gridCol w:w="1110"/>
              <w:gridCol w:w="1110"/>
              <w:gridCol w:w="1110"/>
            </w:tblGrid>
            <w:tr w:rsidR="00DA341A" w:rsidTr="00DA341A">
              <w:trPr>
                <w:trHeight w:val="603"/>
              </w:trPr>
              <w:tc>
                <w:tcPr>
                  <w:tcW w:w="1109" w:type="dxa"/>
                  <w:vAlign w:val="center"/>
                </w:tcPr>
                <w:p w:rsidR="00DA341A" w:rsidRDefault="00DA341A" w:rsidP="00DA341A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</w:t>
                  </w:r>
                </w:p>
              </w:tc>
              <w:tc>
                <w:tcPr>
                  <w:tcW w:w="1109" w:type="dxa"/>
                  <w:vAlign w:val="center"/>
                </w:tcPr>
                <w:p w:rsidR="00DA341A" w:rsidRDefault="00DA341A" w:rsidP="00DA341A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1109" w:type="dxa"/>
                  <w:vAlign w:val="center"/>
                </w:tcPr>
                <w:p w:rsidR="00DA341A" w:rsidRDefault="00DA341A" w:rsidP="00DA341A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</w:t>
                  </w:r>
                </w:p>
              </w:tc>
              <w:tc>
                <w:tcPr>
                  <w:tcW w:w="1109" w:type="dxa"/>
                  <w:vAlign w:val="center"/>
                </w:tcPr>
                <w:p w:rsidR="00DA341A" w:rsidRDefault="00DA341A" w:rsidP="00DA341A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</w:t>
                  </w:r>
                </w:p>
              </w:tc>
              <w:tc>
                <w:tcPr>
                  <w:tcW w:w="1110" w:type="dxa"/>
                  <w:vAlign w:val="center"/>
                </w:tcPr>
                <w:p w:rsidR="00DA341A" w:rsidRDefault="00DA341A" w:rsidP="00DA341A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1110" w:type="dxa"/>
                  <w:vAlign w:val="center"/>
                </w:tcPr>
                <w:p w:rsidR="00DA341A" w:rsidRDefault="00DA341A" w:rsidP="00DA341A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  <w:tc>
                <w:tcPr>
                  <w:tcW w:w="1110" w:type="dxa"/>
                  <w:vAlign w:val="center"/>
                </w:tcPr>
                <w:p w:rsidR="00DA341A" w:rsidRDefault="00DA341A" w:rsidP="00DA341A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</w:t>
                  </w:r>
                </w:p>
              </w:tc>
              <w:tc>
                <w:tcPr>
                  <w:tcW w:w="1110" w:type="dxa"/>
                  <w:vAlign w:val="center"/>
                </w:tcPr>
                <w:p w:rsidR="00DA341A" w:rsidRDefault="00DA341A" w:rsidP="00DA341A">
                  <w:pPr>
                    <w:tabs>
                      <w:tab w:val="clear" w:pos="144"/>
                      <w:tab w:val="clear" w:pos="432"/>
                      <w:tab w:val="clear" w:pos="720"/>
                      <w:tab w:val="clear" w:pos="1008"/>
                      <w:tab w:val="clear" w:pos="2880"/>
                      <w:tab w:val="left" w:pos="252"/>
                      <w:tab w:val="left" w:pos="612"/>
                      <w:tab w:val="left" w:pos="972"/>
                      <w:tab w:val="left" w:pos="1332"/>
                      <w:tab w:val="right" w:pos="4392"/>
                    </w:tabs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0</w:t>
                  </w:r>
                </w:p>
              </w:tc>
            </w:tr>
          </w:tbl>
          <w:p w:rsidR="0015144D" w:rsidRDefault="0015144D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 w:cs="Courier New"/>
                <w:sz w:val="20"/>
              </w:rPr>
            </w:pPr>
          </w:p>
          <w:p w:rsidR="0015144D" w:rsidRDefault="0015144D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 w:cs="Courier New"/>
                <w:sz w:val="20"/>
              </w:rPr>
            </w:pPr>
          </w:p>
          <w:p w:rsidR="0015144D" w:rsidRDefault="0015144D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 w:cs="Courier New"/>
                <w:sz w:val="20"/>
              </w:rPr>
            </w:pPr>
          </w:p>
          <w:p w:rsidR="0015144D" w:rsidRDefault="0015144D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 w:cs="Courier New"/>
                <w:sz w:val="20"/>
              </w:rPr>
            </w:pPr>
          </w:p>
          <w:p w:rsidR="0015144D" w:rsidRDefault="0015144D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 w:cs="Courier New"/>
                <w:sz w:val="20"/>
              </w:rPr>
            </w:pPr>
          </w:p>
          <w:p w:rsidR="00DA341A" w:rsidRDefault="00DA341A" w:rsidP="004C449C">
            <w:pPr>
              <w:tabs>
                <w:tab w:val="clear" w:pos="144"/>
                <w:tab w:val="clear" w:pos="432"/>
                <w:tab w:val="clear" w:pos="720"/>
                <w:tab w:val="clear" w:pos="1008"/>
                <w:tab w:val="clear" w:pos="2880"/>
                <w:tab w:val="left" w:pos="252"/>
                <w:tab w:val="left" w:pos="612"/>
                <w:tab w:val="left" w:pos="972"/>
                <w:tab w:val="left" w:pos="1332"/>
                <w:tab w:val="right" w:pos="4392"/>
              </w:tabs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 w:rsidRPr="000919C9">
              <w:rPr>
                <w:rFonts w:ascii="Courier New" w:hAnsi="Courier New" w:cs="Courier New"/>
                <w:sz w:val="20"/>
                <w:lang w:val="fr-FR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  <w:r>
              <w:rPr>
                <w:rFonts w:ascii="Courier New" w:hAnsi="Courier New" w:cs="Courier New"/>
                <w:sz w:val="20"/>
              </w:rPr>
              <w:fldChar w:fldCharType="begin"/>
            </w:r>
            <w:r>
              <w:rPr>
                <w:rFonts w:ascii="Courier New" w:hAnsi="Courier New" w:cs="Courier New"/>
                <w:sz w:val="20"/>
              </w:rPr>
              <w:instrText xml:space="preserve">  </w:instrText>
            </w:r>
            <w:r>
              <w:rPr>
                <w:rFonts w:ascii="Courier New" w:hAnsi="Courier New" w:cs="Courier New"/>
                <w:sz w:val="20"/>
              </w:rPr>
              <w:fldChar w:fldCharType="end"/>
            </w:r>
          </w:p>
        </w:tc>
      </w:tr>
    </w:tbl>
    <w:p w:rsidR="007B4026" w:rsidRDefault="007B4026">
      <w:pPr>
        <w:tabs>
          <w:tab w:val="clear" w:pos="432"/>
          <w:tab w:val="clear" w:pos="720"/>
          <w:tab w:val="clear" w:pos="1008"/>
          <w:tab w:val="clear" w:pos="2880"/>
        </w:tabs>
        <w:rPr>
          <w:rFonts w:ascii="Arial" w:hAnsi="Arial"/>
          <w:sz w:val="18"/>
        </w:rPr>
      </w:pPr>
    </w:p>
    <w:sectPr w:rsidR="007B40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7" w:right="720" w:bottom="1166" w:left="99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C47" w:rsidRDefault="00910C47">
      <w:r>
        <w:separator/>
      </w:r>
    </w:p>
  </w:endnote>
  <w:endnote w:type="continuationSeparator" w:id="0">
    <w:p w:rsidR="00910C47" w:rsidRDefault="0091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501" w:rsidRDefault="006265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501" w:rsidRPr="003F1393" w:rsidRDefault="003F1393" w:rsidP="003F1393">
    <w:pPr>
      <w:pStyle w:val="Footer"/>
      <w:tabs>
        <w:tab w:val="left" w:pos="4200"/>
      </w:tabs>
      <w:rPr>
        <w:color w:val="auto"/>
        <w:sz w:val="16"/>
      </w:rPr>
    </w:pPr>
    <w:r>
      <w:rPr>
        <w:color w:val="auto"/>
        <w:sz w:val="16"/>
      </w:rPr>
      <w:t xml:space="preserve">© A+ Computer Science    </w:t>
    </w:r>
    <w:hyperlink r:id="rId1" w:history="1">
      <w:r>
        <w:rPr>
          <w:rStyle w:val="Hyperlink"/>
          <w:sz w:val="16"/>
        </w:rPr>
        <w:t>http://www.apluscompsci.com</w:t>
      </w:r>
    </w:hyperlink>
    <w:r>
      <w:rPr>
        <w:color w:val="auto"/>
        <w:sz w:val="16"/>
      </w:rPr>
      <w:tab/>
    </w:r>
    <w:r w:rsidR="00626501" w:rsidRPr="009F6503">
      <w:rPr>
        <w:sz w:val="16"/>
      </w:rPr>
      <w:t xml:space="preserve">Page </w:t>
    </w:r>
    <w:r w:rsidR="00626501">
      <w:rPr>
        <w:rStyle w:val="PageNumber"/>
        <w:sz w:val="16"/>
      </w:rPr>
      <w:fldChar w:fldCharType="begin"/>
    </w:r>
    <w:r w:rsidR="00626501" w:rsidRPr="009F6503">
      <w:rPr>
        <w:rStyle w:val="PageNumber"/>
        <w:sz w:val="16"/>
      </w:rPr>
      <w:instrText xml:space="preserve"> PAGE </w:instrText>
    </w:r>
    <w:r w:rsidR="00626501">
      <w:rPr>
        <w:rStyle w:val="PageNumber"/>
        <w:sz w:val="16"/>
      </w:rPr>
      <w:fldChar w:fldCharType="separate"/>
    </w:r>
    <w:r w:rsidR="00E056B1">
      <w:rPr>
        <w:rStyle w:val="PageNumber"/>
        <w:noProof/>
        <w:sz w:val="16"/>
      </w:rPr>
      <w:t>6</w:t>
    </w:r>
    <w:r w:rsidR="00626501">
      <w:rPr>
        <w:rStyle w:val="PageNumber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501" w:rsidRPr="000E1FB1" w:rsidRDefault="000E1FB1" w:rsidP="000E1FB1">
    <w:pPr>
      <w:pStyle w:val="Footer"/>
      <w:tabs>
        <w:tab w:val="left" w:pos="4200"/>
      </w:tabs>
      <w:rPr>
        <w:color w:val="auto"/>
        <w:sz w:val="16"/>
      </w:rPr>
    </w:pPr>
    <w:r>
      <w:rPr>
        <w:color w:val="auto"/>
        <w:sz w:val="16"/>
      </w:rPr>
      <w:t xml:space="preserve">© A+ Computer Science    </w:t>
    </w:r>
    <w:hyperlink r:id="rId1" w:history="1">
      <w:r>
        <w:rPr>
          <w:rStyle w:val="Hyperlink"/>
          <w:sz w:val="16"/>
        </w:rPr>
        <w:t>http://www.apluscompsci.com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C47" w:rsidRDefault="00910C47">
      <w:r>
        <w:separator/>
      </w:r>
    </w:p>
  </w:footnote>
  <w:footnote w:type="continuationSeparator" w:id="0">
    <w:p w:rsidR="00910C47" w:rsidRDefault="00910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501" w:rsidRDefault="006265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DE8" w:rsidRDefault="00A96DE8" w:rsidP="00A96DE8">
    <w:pPr>
      <w:pStyle w:val="Header"/>
      <w:rPr>
        <w:sz w:val="14"/>
      </w:rPr>
    </w:pPr>
    <w:r>
      <w:rPr>
        <w:sz w:val="14"/>
      </w:rPr>
      <w:t>APlus CompSci, LLC  2017-18   Test #8</w:t>
    </w:r>
  </w:p>
  <w:p w:rsidR="00626501" w:rsidRDefault="00626501">
    <w:pPr>
      <w:pStyle w:val="Header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501" w:rsidRDefault="006265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4BB"/>
    <w:rsid w:val="00014BDE"/>
    <w:rsid w:val="000653AC"/>
    <w:rsid w:val="000919C9"/>
    <w:rsid w:val="00095C68"/>
    <w:rsid w:val="000A1309"/>
    <w:rsid w:val="000A3F74"/>
    <w:rsid w:val="000E1FB1"/>
    <w:rsid w:val="0010495C"/>
    <w:rsid w:val="0015144D"/>
    <w:rsid w:val="001A2AAD"/>
    <w:rsid w:val="001A4CBB"/>
    <w:rsid w:val="001C28AD"/>
    <w:rsid w:val="001E7B7F"/>
    <w:rsid w:val="002760B8"/>
    <w:rsid w:val="0033604A"/>
    <w:rsid w:val="00385093"/>
    <w:rsid w:val="003F1393"/>
    <w:rsid w:val="00405D25"/>
    <w:rsid w:val="004B34BB"/>
    <w:rsid w:val="004C449C"/>
    <w:rsid w:val="004E1414"/>
    <w:rsid w:val="00513C62"/>
    <w:rsid w:val="005569DC"/>
    <w:rsid w:val="00626501"/>
    <w:rsid w:val="00651519"/>
    <w:rsid w:val="006660E0"/>
    <w:rsid w:val="00682FCB"/>
    <w:rsid w:val="006E3CCB"/>
    <w:rsid w:val="00734162"/>
    <w:rsid w:val="007B4026"/>
    <w:rsid w:val="007D5C2B"/>
    <w:rsid w:val="008073E0"/>
    <w:rsid w:val="00817E5F"/>
    <w:rsid w:val="00821C8D"/>
    <w:rsid w:val="00832E1C"/>
    <w:rsid w:val="00833D01"/>
    <w:rsid w:val="008B1ABB"/>
    <w:rsid w:val="00910C47"/>
    <w:rsid w:val="009115D9"/>
    <w:rsid w:val="009D066E"/>
    <w:rsid w:val="009E68A7"/>
    <w:rsid w:val="009F6503"/>
    <w:rsid w:val="00A35D09"/>
    <w:rsid w:val="00A772C9"/>
    <w:rsid w:val="00A8336C"/>
    <w:rsid w:val="00A96DE8"/>
    <w:rsid w:val="00AC3937"/>
    <w:rsid w:val="00B10ED2"/>
    <w:rsid w:val="00BA444C"/>
    <w:rsid w:val="00C12DC5"/>
    <w:rsid w:val="00C319E0"/>
    <w:rsid w:val="00CB000E"/>
    <w:rsid w:val="00D14C57"/>
    <w:rsid w:val="00D74670"/>
    <w:rsid w:val="00D7687E"/>
    <w:rsid w:val="00DA341A"/>
    <w:rsid w:val="00DB4C66"/>
    <w:rsid w:val="00DD5261"/>
    <w:rsid w:val="00E056B1"/>
    <w:rsid w:val="00E0727B"/>
    <w:rsid w:val="00E32555"/>
    <w:rsid w:val="00E50205"/>
    <w:rsid w:val="00E87C2A"/>
    <w:rsid w:val="00E95CFB"/>
    <w:rsid w:val="00ED0DB1"/>
    <w:rsid w:val="00F332C1"/>
    <w:rsid w:val="00F433C0"/>
    <w:rsid w:val="00F9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A27917"/>
  <w15:docId w15:val="{3B247ADA-04B0-4980-85EB-3D033FD3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tabs>
        <w:tab w:val="left" w:pos="144"/>
        <w:tab w:val="left" w:pos="432"/>
        <w:tab w:val="left" w:pos="720"/>
        <w:tab w:val="left" w:pos="1008"/>
        <w:tab w:val="right" w:pos="2880"/>
      </w:tabs>
    </w:pPr>
    <w:rPr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lear" w:pos="144"/>
        <w:tab w:val="clear" w:pos="432"/>
        <w:tab w:val="clear" w:pos="720"/>
        <w:tab w:val="clear" w:pos="1008"/>
        <w:tab w:val="clear" w:pos="2880"/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lear" w:pos="144"/>
        <w:tab w:val="clear" w:pos="432"/>
        <w:tab w:val="clear" w:pos="720"/>
        <w:tab w:val="clear" w:pos="1008"/>
        <w:tab w:val="clear" w:pos="2880"/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626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A341A"/>
    <w:rPr>
      <w:color w:val="808080"/>
    </w:rPr>
  </w:style>
  <w:style w:type="character" w:customStyle="1" w:styleId="FooterChar">
    <w:name w:val="Footer Char"/>
    <w:link w:val="Footer"/>
    <w:uiPriority w:val="99"/>
    <w:rsid w:val="000E1FB1"/>
    <w:rPr>
      <w:color w:val="000000"/>
      <w:sz w:val="24"/>
    </w:rPr>
  </w:style>
  <w:style w:type="paragraph" w:styleId="BalloonText">
    <w:name w:val="Balloon Text"/>
    <w:basedOn w:val="Normal"/>
    <w:link w:val="BalloonTextChar"/>
    <w:rsid w:val="001514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144D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4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pluscompsci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pluscompsci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wner\Application%20Data\Microsoft\Templates\Blank%20te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B18B1-1C0A-4D9F-9F84-1E5CC4F9D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test.dot</Template>
  <TotalTime>15</TotalTime>
  <Pages>1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UIL Test Template</vt:lpstr>
    </vt:vector>
  </TitlesOfParts>
  <Manager>www.apluscompsci.com</Manager>
  <Company>www.apluscompsci.com</Company>
  <LinksUpToDate>false</LinksUpToDate>
  <CharactersWithSpaces>9277</CharactersWithSpaces>
  <SharedDoc>false</SharedDoc>
  <HyperlinkBase>www.apluscompsci.com</HyperlinkBase>
  <HLinks>
    <vt:vector size="12" baseType="variant">
      <vt:variant>
        <vt:i4>4653135</vt:i4>
      </vt:variant>
      <vt:variant>
        <vt:i4>3</vt:i4>
      </vt:variant>
      <vt:variant>
        <vt:i4>0</vt:i4>
      </vt:variant>
      <vt:variant>
        <vt:i4>5</vt:i4>
      </vt:variant>
      <vt:variant>
        <vt:lpwstr>http://www.apluscompsci.com/</vt:lpwstr>
      </vt:variant>
      <vt:variant>
        <vt:lpwstr/>
      </vt:variant>
      <vt:variant>
        <vt:i4>3276829</vt:i4>
      </vt:variant>
      <vt:variant>
        <vt:i4>0</vt:i4>
      </vt:variant>
      <vt:variant>
        <vt:i4>0</vt:i4>
      </vt:variant>
      <vt:variant>
        <vt:i4>5</vt:i4>
      </vt:variant>
      <vt:variant>
        <vt:lpwstr>mailto:cis@cistests.com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UIL Test Template</dc:title>
  <dc:subject>A+ Computer Science</dc:subject>
  <dc:creator>Stacey Armstrong</dc:creator>
  <cp:keywords>www.apluscompsci.com</cp:keywords>
  <dc:description>www.apluscompsci.com</dc:description>
  <cp:lastModifiedBy>Rainer Mueller</cp:lastModifiedBy>
  <cp:revision>18</cp:revision>
  <cp:lastPrinted>2000-06-04T17:39:00Z</cp:lastPrinted>
  <dcterms:created xsi:type="dcterms:W3CDTF">2017-05-30T21:25:00Z</dcterms:created>
  <dcterms:modified xsi:type="dcterms:W3CDTF">2018-01-05T15:50:00Z</dcterms:modified>
  <cp:category>www.apluscompsci.com</cp:category>
</cp:coreProperties>
</file>